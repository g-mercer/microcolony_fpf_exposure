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466F1" w14:textId="77777777" w:rsidR="009E3613" w:rsidRPr="00F75E01" w:rsidRDefault="009E3613" w:rsidP="009E3613">
      <w:pPr>
        <w:spacing w:line="360" w:lineRule="auto"/>
        <w:jc w:val="both"/>
        <w:rPr>
          <w:rFonts w:ascii="Calibri" w:hAnsi="Calibri" w:cs="Calibri"/>
          <w:color w:val="000000" w:themeColor="text1"/>
          <w:sz w:val="44"/>
          <w:szCs w:val="44"/>
        </w:rPr>
      </w:pPr>
      <w:r w:rsidRPr="00F75E01">
        <w:rPr>
          <w:rFonts w:ascii="Calibri" w:hAnsi="Calibri" w:cs="Calibri"/>
          <w:color w:val="000000" w:themeColor="text1"/>
          <w:sz w:val="44"/>
          <w:szCs w:val="44"/>
        </w:rPr>
        <w:t xml:space="preserve">‘Inert’ Ingredients Are Understudied, </w:t>
      </w:r>
      <w:r>
        <w:rPr>
          <w:rFonts w:ascii="Calibri" w:hAnsi="Calibri" w:cs="Calibri"/>
          <w:color w:val="000000" w:themeColor="text1"/>
          <w:sz w:val="44"/>
          <w:szCs w:val="44"/>
        </w:rPr>
        <w:t xml:space="preserve">Potentially </w:t>
      </w:r>
      <w:r w:rsidRPr="00F75E01">
        <w:rPr>
          <w:rFonts w:ascii="Calibri" w:hAnsi="Calibri" w:cs="Calibri"/>
          <w:color w:val="000000" w:themeColor="text1"/>
          <w:sz w:val="44"/>
          <w:szCs w:val="44"/>
        </w:rPr>
        <w:t>Dangerous to Bees and Deserve More Research Attention</w:t>
      </w:r>
    </w:p>
    <w:p w14:paraId="4A7DFAC0" w14:textId="77777777" w:rsidR="009E3613" w:rsidRPr="004A5821" w:rsidRDefault="009E3613" w:rsidP="009E3613">
      <w:pPr>
        <w:spacing w:line="360" w:lineRule="auto"/>
        <w:jc w:val="both"/>
        <w:rPr>
          <w:rFonts w:ascii="Calibri" w:hAnsi="Calibri" w:cs="Calibri"/>
          <w:i/>
          <w:iCs/>
          <w:color w:val="000000" w:themeColor="text1"/>
        </w:rPr>
      </w:pPr>
      <w:r w:rsidRPr="00F75E01">
        <w:rPr>
          <w:rFonts w:ascii="Calibri" w:hAnsi="Calibri" w:cs="Calibri"/>
          <w:i/>
          <w:iCs/>
          <w:color w:val="000000" w:themeColor="text1"/>
        </w:rPr>
        <w:t>Edward A. Straw</w:t>
      </w:r>
      <w:r w:rsidRPr="00F75E01">
        <w:rPr>
          <w:rFonts w:ascii="Calibri" w:hAnsi="Calibri" w:cs="Calibri"/>
          <w:i/>
          <w:iCs/>
          <w:color w:val="000000" w:themeColor="text1"/>
          <w:vertAlign w:val="superscript"/>
        </w:rPr>
        <w:t>1*</w:t>
      </w:r>
      <w:r w:rsidRPr="00F75E01">
        <w:rPr>
          <w:rFonts w:ascii="Calibri" w:hAnsi="Calibri" w:cs="Calibri"/>
          <w:i/>
          <w:iCs/>
          <w:color w:val="000000" w:themeColor="text1"/>
        </w:rPr>
        <w:t xml:space="preserve">, </w:t>
      </w:r>
      <w:r>
        <w:rPr>
          <w:rFonts w:ascii="Calibri" w:hAnsi="Calibri" w:cs="Calibri"/>
          <w:i/>
          <w:iCs/>
          <w:color w:val="000000" w:themeColor="text1"/>
        </w:rPr>
        <w:t>Linzi J. Thompson</w:t>
      </w:r>
      <w:r>
        <w:rPr>
          <w:rFonts w:ascii="Calibri" w:hAnsi="Calibri" w:cs="Calibri"/>
          <w:i/>
          <w:iCs/>
          <w:color w:val="000000" w:themeColor="text1"/>
          <w:vertAlign w:val="superscript"/>
        </w:rPr>
        <w:t>2</w:t>
      </w:r>
      <w:r>
        <w:rPr>
          <w:rFonts w:ascii="Calibri" w:hAnsi="Calibri" w:cs="Calibri"/>
          <w:i/>
          <w:iCs/>
          <w:color w:val="000000" w:themeColor="text1"/>
        </w:rPr>
        <w:t xml:space="preserve">, </w:t>
      </w:r>
      <w:r w:rsidRPr="00F75E01">
        <w:rPr>
          <w:rFonts w:ascii="Calibri" w:hAnsi="Calibri" w:cs="Calibri"/>
          <w:i/>
          <w:iCs/>
          <w:color w:val="000000" w:themeColor="text1"/>
        </w:rPr>
        <w:t>Ellouise Leadbeater</w:t>
      </w:r>
      <w:r w:rsidRPr="00F75E01">
        <w:rPr>
          <w:rFonts w:ascii="Calibri" w:hAnsi="Calibri" w:cs="Calibri"/>
          <w:i/>
          <w:iCs/>
          <w:color w:val="000000" w:themeColor="text1"/>
          <w:vertAlign w:val="superscript"/>
        </w:rPr>
        <w:t>1</w:t>
      </w:r>
      <w:r>
        <w:rPr>
          <w:rFonts w:ascii="Calibri" w:hAnsi="Calibri" w:cs="Calibri"/>
          <w:i/>
          <w:iCs/>
          <w:color w:val="000000" w:themeColor="text1"/>
        </w:rPr>
        <w:t xml:space="preserve">, </w:t>
      </w:r>
      <w:r w:rsidRPr="00F75E01">
        <w:rPr>
          <w:rFonts w:ascii="Calibri" w:hAnsi="Calibri" w:cs="Calibri"/>
          <w:i/>
          <w:iCs/>
          <w:color w:val="000000" w:themeColor="text1"/>
        </w:rPr>
        <w:t>Mark J. F. Brown</w:t>
      </w:r>
      <w:r w:rsidRPr="00F75E01">
        <w:rPr>
          <w:rFonts w:ascii="Calibri" w:hAnsi="Calibri" w:cs="Calibri"/>
          <w:i/>
          <w:iCs/>
          <w:color w:val="000000" w:themeColor="text1"/>
          <w:vertAlign w:val="superscript"/>
        </w:rPr>
        <w:t>1</w:t>
      </w:r>
    </w:p>
    <w:p w14:paraId="5E09715D" w14:textId="77777777" w:rsidR="009E3613" w:rsidRDefault="009E3613" w:rsidP="009E3613">
      <w:pPr>
        <w:spacing w:line="360" w:lineRule="auto"/>
        <w:jc w:val="both"/>
        <w:rPr>
          <w:rFonts w:ascii="Calibri" w:hAnsi="Calibri" w:cs="Calibri"/>
          <w:color w:val="000000" w:themeColor="text1"/>
        </w:rPr>
      </w:pPr>
      <w:r w:rsidRPr="00F75E01">
        <w:rPr>
          <w:rFonts w:ascii="Calibri" w:hAnsi="Calibri" w:cs="Calibri"/>
          <w:color w:val="000000" w:themeColor="text1"/>
          <w:vertAlign w:val="superscript"/>
        </w:rPr>
        <w:t>1</w:t>
      </w:r>
      <w:r w:rsidRPr="00F75E01">
        <w:rPr>
          <w:rFonts w:ascii="Calibri" w:hAnsi="Calibri" w:cs="Calibri"/>
          <w:color w:val="000000" w:themeColor="text1"/>
        </w:rPr>
        <w:t>Centre for Ecology, Evolution &amp; Behaviour, Department of Biological Sciences, School for Life Sciences and the Environment, Royal Holloway University of London, Egham, Surrey, TW20 0EX, UK.</w:t>
      </w:r>
    </w:p>
    <w:p w14:paraId="2B4EDFEB" w14:textId="77777777" w:rsidR="009E3613" w:rsidRPr="004A5821" w:rsidRDefault="009E3613" w:rsidP="009E3613">
      <w:pPr>
        <w:spacing w:line="360" w:lineRule="auto"/>
        <w:jc w:val="both"/>
        <w:rPr>
          <w:rFonts w:ascii="Calibri" w:hAnsi="Calibri" w:cs="Calibri"/>
          <w:color w:val="000000" w:themeColor="text1"/>
        </w:rPr>
      </w:pPr>
      <w:r>
        <w:rPr>
          <w:rFonts w:ascii="Calibri" w:hAnsi="Calibri" w:cs="Calibri"/>
          <w:color w:val="000000" w:themeColor="text1"/>
          <w:vertAlign w:val="superscript"/>
        </w:rPr>
        <w:t>2</w:t>
      </w:r>
      <w:r>
        <w:rPr>
          <w:rFonts w:ascii="Calibri" w:hAnsi="Calibri" w:cs="Calibri"/>
          <w:color w:val="000000" w:themeColor="text1"/>
        </w:rPr>
        <w:t>FILL IN HERE</w:t>
      </w:r>
    </w:p>
    <w:p w14:paraId="0BF0F9C4" w14:textId="77777777" w:rsidR="009E3613" w:rsidRPr="00F75E01" w:rsidRDefault="009E3613" w:rsidP="009E3613">
      <w:pPr>
        <w:spacing w:line="360" w:lineRule="auto"/>
        <w:jc w:val="both"/>
        <w:rPr>
          <w:rFonts w:ascii="Calibri" w:hAnsi="Calibri" w:cs="Calibri"/>
          <w:color w:val="000000" w:themeColor="text1"/>
        </w:rPr>
      </w:pPr>
      <w:r w:rsidRPr="00F75E01">
        <w:rPr>
          <w:rFonts w:ascii="Calibri" w:hAnsi="Calibri" w:cs="Calibri"/>
          <w:color w:val="000000" w:themeColor="text1"/>
        </w:rPr>
        <w:t>*Corresponding Author: EdwardAStraw@gmail.com</w:t>
      </w:r>
    </w:p>
    <w:p w14:paraId="167945B0" w14:textId="77777777" w:rsidR="001A7B76" w:rsidRPr="00BF05CF" w:rsidRDefault="001A7B76" w:rsidP="0064024D">
      <w:pPr>
        <w:pStyle w:val="CommentText"/>
        <w:spacing w:line="360" w:lineRule="auto"/>
        <w:jc w:val="both"/>
        <w:rPr>
          <w:rFonts w:ascii="Calibri" w:hAnsi="Calibri" w:cs="Calibri"/>
          <w:b/>
          <w:bCs/>
          <w:sz w:val="24"/>
          <w:szCs w:val="24"/>
        </w:rPr>
      </w:pPr>
    </w:p>
    <w:p w14:paraId="022F59FD" w14:textId="3983F5CB" w:rsidR="0064024D" w:rsidRPr="00BF05CF" w:rsidRDefault="0064024D" w:rsidP="0064024D">
      <w:pPr>
        <w:pStyle w:val="CommentText"/>
        <w:spacing w:line="360" w:lineRule="auto"/>
        <w:jc w:val="both"/>
        <w:rPr>
          <w:rFonts w:ascii="Calibri" w:hAnsi="Calibri" w:cs="Calibri"/>
          <w:b/>
          <w:bCs/>
          <w:sz w:val="24"/>
          <w:szCs w:val="24"/>
        </w:rPr>
      </w:pPr>
      <w:r w:rsidRPr="00BF05CF">
        <w:rPr>
          <w:rFonts w:ascii="Calibri" w:hAnsi="Calibri" w:cs="Calibri"/>
          <w:b/>
          <w:bCs/>
          <w:sz w:val="24"/>
          <w:szCs w:val="24"/>
        </w:rPr>
        <w:t>Abstract</w:t>
      </w:r>
    </w:p>
    <w:p w14:paraId="6D9BEEA3" w14:textId="5B7A1AD8" w:rsidR="0064024D" w:rsidRPr="00BF05CF" w:rsidRDefault="0064024D" w:rsidP="0064024D">
      <w:pPr>
        <w:pStyle w:val="CommentText"/>
        <w:spacing w:line="360" w:lineRule="auto"/>
        <w:jc w:val="both"/>
        <w:rPr>
          <w:rFonts w:ascii="Calibri" w:hAnsi="Calibri" w:cs="Calibri"/>
          <w:sz w:val="24"/>
          <w:szCs w:val="24"/>
        </w:rPr>
      </w:pPr>
      <w:r w:rsidRPr="00BF05CF">
        <w:rPr>
          <w:rFonts w:ascii="Calibri" w:hAnsi="Calibri" w:cs="Calibri"/>
          <w:sz w:val="24"/>
          <w:szCs w:val="24"/>
        </w:rPr>
        <w:t>Agrochemical</w:t>
      </w:r>
      <w:r w:rsidR="008352D8">
        <w:rPr>
          <w:rFonts w:ascii="Calibri" w:hAnsi="Calibri" w:cs="Calibri"/>
          <w:sz w:val="24"/>
          <w:szCs w:val="24"/>
        </w:rPr>
        <w:t xml:space="preserve"> formulation</w:t>
      </w:r>
      <w:r w:rsidRPr="00BF05CF">
        <w:rPr>
          <w:rFonts w:ascii="Calibri" w:hAnsi="Calibri" w:cs="Calibri"/>
          <w:sz w:val="24"/>
          <w:szCs w:val="24"/>
        </w:rPr>
        <w:t>s</w:t>
      </w:r>
      <w:r w:rsidR="008352D8">
        <w:rPr>
          <w:rFonts w:ascii="Calibri" w:hAnsi="Calibri" w:cs="Calibri"/>
          <w:sz w:val="24"/>
          <w:szCs w:val="24"/>
        </w:rPr>
        <w:t xml:space="preserve"> contain two broad classes of chemicals:</w:t>
      </w:r>
      <w:r w:rsidRPr="00BF05CF">
        <w:rPr>
          <w:rFonts w:ascii="Calibri" w:hAnsi="Calibri" w:cs="Calibri"/>
          <w:sz w:val="24"/>
          <w:szCs w:val="24"/>
        </w:rPr>
        <w:t xml:space="preserve"> active ingredients (AI</w:t>
      </w:r>
      <w:r w:rsidR="00D551E2" w:rsidRPr="00BF05CF">
        <w:rPr>
          <w:rFonts w:ascii="Calibri" w:hAnsi="Calibri" w:cs="Calibri"/>
          <w:sz w:val="24"/>
          <w:szCs w:val="24"/>
        </w:rPr>
        <w:t>s</w:t>
      </w:r>
      <w:r w:rsidRPr="00BF05CF">
        <w:rPr>
          <w:rFonts w:ascii="Calibri" w:hAnsi="Calibri" w:cs="Calibri"/>
          <w:sz w:val="24"/>
          <w:szCs w:val="24"/>
        </w:rPr>
        <w:t>)</w:t>
      </w:r>
      <w:r w:rsidR="00D551E2" w:rsidRPr="00BF05CF">
        <w:rPr>
          <w:rFonts w:ascii="Calibri" w:hAnsi="Calibri" w:cs="Calibri"/>
          <w:sz w:val="24"/>
          <w:szCs w:val="24"/>
        </w:rPr>
        <w:t>,</w:t>
      </w:r>
      <w:r w:rsidRPr="00BF05CF">
        <w:rPr>
          <w:rFonts w:ascii="Calibri" w:hAnsi="Calibri" w:cs="Calibri"/>
          <w:sz w:val="24"/>
          <w:szCs w:val="24"/>
        </w:rPr>
        <w:t xml:space="preserve"> which confer pest control action</w:t>
      </w:r>
      <w:r w:rsidR="00D551E2" w:rsidRPr="00BF05CF">
        <w:rPr>
          <w:rFonts w:ascii="Calibri" w:hAnsi="Calibri" w:cs="Calibri"/>
          <w:sz w:val="24"/>
          <w:szCs w:val="24"/>
        </w:rPr>
        <w:t>,</w:t>
      </w:r>
      <w:r w:rsidRPr="00BF05CF">
        <w:rPr>
          <w:rFonts w:ascii="Calibri" w:hAnsi="Calibri" w:cs="Calibri"/>
          <w:sz w:val="24"/>
          <w:szCs w:val="24"/>
        </w:rPr>
        <w:t xml:space="preserve"> and ‘inert’ ingredients</w:t>
      </w:r>
      <w:r w:rsidR="00D551E2" w:rsidRPr="00BF05CF">
        <w:rPr>
          <w:rFonts w:ascii="Calibri" w:hAnsi="Calibri" w:cs="Calibri"/>
          <w:sz w:val="24"/>
          <w:szCs w:val="24"/>
        </w:rPr>
        <w:t>,</w:t>
      </w:r>
      <w:r w:rsidRPr="00BF05CF">
        <w:rPr>
          <w:rFonts w:ascii="Calibri" w:hAnsi="Calibri" w:cs="Calibri"/>
          <w:sz w:val="24"/>
          <w:szCs w:val="24"/>
        </w:rPr>
        <w:t xml:space="preserve"> which </w:t>
      </w:r>
      <w:r w:rsidR="00D551E2" w:rsidRPr="00BF05CF">
        <w:rPr>
          <w:rFonts w:ascii="Calibri" w:hAnsi="Calibri" w:cs="Calibri"/>
          <w:sz w:val="24"/>
          <w:szCs w:val="24"/>
        </w:rPr>
        <w:t xml:space="preserve">facilitate </w:t>
      </w:r>
      <w:r w:rsidRPr="00BF05CF">
        <w:rPr>
          <w:rFonts w:ascii="Calibri" w:hAnsi="Calibri" w:cs="Calibri"/>
          <w:sz w:val="24"/>
          <w:szCs w:val="24"/>
        </w:rPr>
        <w:t xml:space="preserve">the action of the AI. Most research into the effects of agrochemicals focusses on the effects of AIs. This </w:t>
      </w:r>
      <w:r w:rsidR="0000489D" w:rsidRPr="00BF05CF">
        <w:rPr>
          <w:rFonts w:ascii="Calibri" w:hAnsi="Calibri" w:cs="Calibri"/>
          <w:sz w:val="24"/>
          <w:szCs w:val="24"/>
        </w:rPr>
        <w:t>reflects</w:t>
      </w:r>
      <w:r w:rsidRPr="00BF05CF">
        <w:rPr>
          <w:rFonts w:ascii="Calibri" w:hAnsi="Calibri" w:cs="Calibri"/>
          <w:sz w:val="24"/>
          <w:szCs w:val="24"/>
        </w:rPr>
        <w:t xml:space="preserve"> the assumption, engrained in legislation, that ‘inert’ ingredients are non-toxic. A systematic review of relevant research shows that for bees</w:t>
      </w:r>
      <w:r w:rsidR="0000489D" w:rsidRPr="00BF05CF">
        <w:rPr>
          <w:rFonts w:ascii="Calibri" w:hAnsi="Calibri" w:cs="Calibri"/>
          <w:sz w:val="24"/>
          <w:szCs w:val="24"/>
        </w:rPr>
        <w:t xml:space="preserve">- a significant focus </w:t>
      </w:r>
      <w:r w:rsidR="008352D8">
        <w:rPr>
          <w:rFonts w:ascii="Calibri" w:hAnsi="Calibri" w:cs="Calibri"/>
          <w:sz w:val="24"/>
          <w:szCs w:val="24"/>
        </w:rPr>
        <w:t>of</w:t>
      </w:r>
      <w:r w:rsidR="0000489D" w:rsidRPr="00BF05CF">
        <w:rPr>
          <w:rFonts w:ascii="Calibri" w:hAnsi="Calibri" w:cs="Calibri"/>
          <w:sz w:val="24"/>
          <w:szCs w:val="24"/>
        </w:rPr>
        <w:t xml:space="preserve"> research </w:t>
      </w:r>
      <w:r w:rsidR="008352D8">
        <w:rPr>
          <w:rFonts w:ascii="Calibri" w:hAnsi="Calibri" w:cs="Calibri"/>
          <w:sz w:val="24"/>
          <w:szCs w:val="24"/>
        </w:rPr>
        <w:t>into</w:t>
      </w:r>
      <w:r w:rsidR="0000489D" w:rsidRPr="00BF05CF">
        <w:rPr>
          <w:rFonts w:ascii="Calibri" w:hAnsi="Calibri" w:cs="Calibri"/>
          <w:sz w:val="24"/>
          <w:szCs w:val="24"/>
        </w:rPr>
        <w:t xml:space="preserve"> agrochemical impacts, due to their essential role as pollinators- </w:t>
      </w:r>
      <w:r w:rsidRPr="00BF05CF">
        <w:rPr>
          <w:rFonts w:ascii="Calibri" w:hAnsi="Calibri" w:cs="Calibri"/>
          <w:sz w:val="24"/>
          <w:szCs w:val="24"/>
        </w:rPr>
        <w:t xml:space="preserve"> this assumption is</w:t>
      </w:r>
      <w:r w:rsidR="00785A95" w:rsidRPr="00BF05CF">
        <w:rPr>
          <w:rFonts w:ascii="Calibri" w:hAnsi="Calibri" w:cs="Calibri"/>
          <w:sz w:val="24"/>
          <w:szCs w:val="24"/>
        </w:rPr>
        <w:t xml:space="preserve"> both without empirical foundation and</w:t>
      </w:r>
      <w:r w:rsidRPr="00BF05CF">
        <w:rPr>
          <w:rFonts w:ascii="Calibri" w:hAnsi="Calibri" w:cs="Calibri"/>
          <w:sz w:val="24"/>
          <w:szCs w:val="24"/>
        </w:rPr>
        <w:t xml:space="preserve"> </w:t>
      </w:r>
      <w:r w:rsidR="0000489D" w:rsidRPr="00BF05CF">
        <w:rPr>
          <w:rFonts w:ascii="Calibri" w:hAnsi="Calibri" w:cs="Calibri"/>
          <w:sz w:val="24"/>
          <w:szCs w:val="24"/>
        </w:rPr>
        <w:t xml:space="preserve">likely to be </w:t>
      </w:r>
      <w:r w:rsidRPr="00BF05CF">
        <w:rPr>
          <w:rFonts w:ascii="Calibri" w:hAnsi="Calibri" w:cs="Calibri"/>
          <w:sz w:val="24"/>
          <w:szCs w:val="24"/>
        </w:rPr>
        <w:t xml:space="preserve">untrue. </w:t>
      </w:r>
      <w:r w:rsidR="008352D8">
        <w:rPr>
          <w:rFonts w:ascii="Calibri" w:hAnsi="Calibri" w:cs="Calibri"/>
          <w:sz w:val="24"/>
          <w:szCs w:val="24"/>
        </w:rPr>
        <w:t>After conducting a systematic literature search, w</w:t>
      </w:r>
      <w:r w:rsidR="00785A95" w:rsidRPr="00BF05CF">
        <w:rPr>
          <w:rFonts w:ascii="Calibri" w:hAnsi="Calibri" w:cs="Calibri"/>
          <w:sz w:val="24"/>
          <w:szCs w:val="24"/>
        </w:rPr>
        <w:t>e found j</w:t>
      </w:r>
      <w:r w:rsidRPr="00BF05CF">
        <w:rPr>
          <w:rFonts w:ascii="Calibri" w:hAnsi="Calibri" w:cs="Calibri"/>
          <w:sz w:val="24"/>
          <w:szCs w:val="24"/>
        </w:rPr>
        <w:t>ust 1</w:t>
      </w:r>
      <w:r w:rsidR="009478CC" w:rsidRPr="00BF05CF">
        <w:rPr>
          <w:rFonts w:ascii="Calibri" w:hAnsi="Calibri" w:cs="Calibri"/>
          <w:sz w:val="24"/>
          <w:szCs w:val="24"/>
        </w:rPr>
        <w:t>6</w:t>
      </w:r>
      <w:r w:rsidRPr="00BF05CF">
        <w:rPr>
          <w:rFonts w:ascii="Calibri" w:hAnsi="Calibri" w:cs="Calibri"/>
          <w:sz w:val="24"/>
          <w:szCs w:val="24"/>
        </w:rPr>
        <w:t xml:space="preserve"> publications </w:t>
      </w:r>
      <w:r w:rsidR="00785A95" w:rsidRPr="00BF05CF">
        <w:rPr>
          <w:rFonts w:ascii="Calibri" w:hAnsi="Calibri" w:cs="Calibri"/>
          <w:sz w:val="24"/>
          <w:szCs w:val="24"/>
        </w:rPr>
        <w:t xml:space="preserve">that </w:t>
      </w:r>
      <w:r w:rsidR="00D551E2" w:rsidRPr="00BF05CF">
        <w:rPr>
          <w:rFonts w:ascii="Calibri" w:hAnsi="Calibri" w:cs="Calibri"/>
          <w:sz w:val="24"/>
          <w:szCs w:val="24"/>
        </w:rPr>
        <w:t xml:space="preserve">actively </w:t>
      </w:r>
      <w:r w:rsidR="00785A95" w:rsidRPr="00BF05CF">
        <w:rPr>
          <w:rFonts w:ascii="Calibri" w:hAnsi="Calibri" w:cs="Calibri"/>
          <w:sz w:val="24"/>
          <w:szCs w:val="24"/>
        </w:rPr>
        <w:t xml:space="preserve">tested </w:t>
      </w:r>
      <w:r w:rsidRPr="00BF05CF">
        <w:rPr>
          <w:rFonts w:ascii="Calibri" w:hAnsi="Calibri" w:cs="Calibri"/>
          <w:sz w:val="24"/>
          <w:szCs w:val="24"/>
        </w:rPr>
        <w:t>the effects of ‘inert’ ingredients on bee health</w:t>
      </w:r>
      <w:r w:rsidR="008352D8">
        <w:rPr>
          <w:rFonts w:ascii="Calibri" w:hAnsi="Calibri" w:cs="Calibri"/>
          <w:sz w:val="24"/>
          <w:szCs w:val="24"/>
        </w:rPr>
        <w:t>.</w:t>
      </w:r>
      <w:r w:rsidR="00785A95" w:rsidRPr="00BF05CF">
        <w:rPr>
          <w:rFonts w:ascii="Calibri" w:hAnsi="Calibri" w:cs="Calibri"/>
          <w:sz w:val="24"/>
          <w:szCs w:val="24"/>
        </w:rPr>
        <w:t xml:space="preserve"> </w:t>
      </w:r>
      <w:r w:rsidR="008352D8">
        <w:rPr>
          <w:rFonts w:ascii="Calibri" w:hAnsi="Calibri" w:cs="Calibri"/>
          <w:sz w:val="24"/>
          <w:szCs w:val="24"/>
        </w:rPr>
        <w:t>In these studies</w:t>
      </w:r>
      <w:r w:rsidR="00785A95" w:rsidRPr="00BF05CF">
        <w:rPr>
          <w:rFonts w:ascii="Calibri" w:hAnsi="Calibri" w:cs="Calibri"/>
          <w:sz w:val="24"/>
          <w:szCs w:val="24"/>
        </w:rPr>
        <w:t xml:space="preserve">, </w:t>
      </w:r>
      <w:r w:rsidRPr="00BF05CF">
        <w:rPr>
          <w:rFonts w:ascii="Calibri" w:hAnsi="Calibri" w:cs="Calibri"/>
          <w:sz w:val="24"/>
          <w:szCs w:val="24"/>
        </w:rPr>
        <w:t xml:space="preserve">‘inert’ ingredients </w:t>
      </w:r>
      <w:r w:rsidR="00785A95" w:rsidRPr="00BF05CF">
        <w:rPr>
          <w:rFonts w:ascii="Calibri" w:hAnsi="Calibri" w:cs="Calibri"/>
          <w:sz w:val="24"/>
          <w:szCs w:val="24"/>
        </w:rPr>
        <w:t xml:space="preserve">were found to </w:t>
      </w:r>
      <w:r w:rsidRPr="00BF05CF">
        <w:rPr>
          <w:rFonts w:ascii="Calibri" w:hAnsi="Calibri" w:cs="Calibri"/>
          <w:sz w:val="24"/>
          <w:szCs w:val="24"/>
        </w:rPr>
        <w:t>caus</w:t>
      </w:r>
      <w:r w:rsidR="00785A95" w:rsidRPr="00BF05CF">
        <w:rPr>
          <w:rFonts w:ascii="Calibri" w:hAnsi="Calibri" w:cs="Calibri"/>
          <w:sz w:val="24"/>
          <w:szCs w:val="24"/>
        </w:rPr>
        <w:t>e</w:t>
      </w:r>
      <w:r w:rsidRPr="00BF05CF">
        <w:rPr>
          <w:rFonts w:ascii="Calibri" w:hAnsi="Calibri" w:cs="Calibri"/>
          <w:sz w:val="24"/>
          <w:szCs w:val="24"/>
        </w:rPr>
        <w:t xml:space="preserve"> mortality in bees through multiple exposure routes</w:t>
      </w:r>
      <w:r w:rsidR="00785A95" w:rsidRPr="00BF05CF">
        <w:rPr>
          <w:rFonts w:ascii="Calibri" w:hAnsi="Calibri" w:cs="Calibri"/>
          <w:sz w:val="24"/>
          <w:szCs w:val="24"/>
        </w:rPr>
        <w:t xml:space="preserve">. </w:t>
      </w:r>
      <w:r w:rsidR="009E3613">
        <w:rPr>
          <w:rFonts w:ascii="Calibri" w:hAnsi="Calibri" w:cs="Calibri"/>
          <w:sz w:val="24"/>
          <w:szCs w:val="24"/>
        </w:rPr>
        <w:t>‘</w:t>
      </w:r>
      <w:r w:rsidR="00D551E2" w:rsidRPr="00BF05CF">
        <w:rPr>
          <w:rFonts w:ascii="Calibri" w:hAnsi="Calibri" w:cs="Calibri"/>
          <w:sz w:val="24"/>
          <w:szCs w:val="24"/>
        </w:rPr>
        <w:t>Inert</w:t>
      </w:r>
      <w:r w:rsidR="009E3613">
        <w:rPr>
          <w:rFonts w:ascii="Calibri" w:hAnsi="Calibri" w:cs="Calibri"/>
          <w:sz w:val="24"/>
          <w:szCs w:val="24"/>
        </w:rPr>
        <w:t>’</w:t>
      </w:r>
      <w:r w:rsidR="00D551E2" w:rsidRPr="00BF05CF">
        <w:rPr>
          <w:rFonts w:ascii="Calibri" w:hAnsi="Calibri" w:cs="Calibri"/>
          <w:sz w:val="24"/>
          <w:szCs w:val="24"/>
        </w:rPr>
        <w:t xml:space="preserve"> ingredients</w:t>
      </w:r>
      <w:r w:rsidR="00785A95" w:rsidRPr="00BF05CF">
        <w:rPr>
          <w:rFonts w:ascii="Calibri" w:hAnsi="Calibri" w:cs="Calibri"/>
          <w:sz w:val="24"/>
          <w:szCs w:val="24"/>
        </w:rPr>
        <w:t xml:space="preserve"> also</w:t>
      </w:r>
      <w:r w:rsidRPr="00BF05CF">
        <w:rPr>
          <w:rFonts w:ascii="Calibri" w:hAnsi="Calibri" w:cs="Calibri"/>
          <w:sz w:val="24"/>
          <w:szCs w:val="24"/>
        </w:rPr>
        <w:t xml:space="preserve"> act</w:t>
      </w:r>
      <w:r w:rsidR="00785A95" w:rsidRPr="00BF05CF">
        <w:rPr>
          <w:rFonts w:ascii="Calibri" w:hAnsi="Calibri" w:cs="Calibri"/>
          <w:sz w:val="24"/>
          <w:szCs w:val="24"/>
        </w:rPr>
        <w:t>ed</w:t>
      </w:r>
      <w:r w:rsidRPr="00BF05CF">
        <w:rPr>
          <w:rFonts w:ascii="Calibri" w:hAnsi="Calibri" w:cs="Calibri"/>
          <w:sz w:val="24"/>
          <w:szCs w:val="24"/>
        </w:rPr>
        <w:t xml:space="preserve"> synergistically with other stressors, and </w:t>
      </w:r>
      <w:r w:rsidR="00785A95" w:rsidRPr="00BF05CF">
        <w:rPr>
          <w:rFonts w:ascii="Calibri" w:hAnsi="Calibri" w:cs="Calibri"/>
          <w:sz w:val="24"/>
          <w:szCs w:val="24"/>
        </w:rPr>
        <w:t xml:space="preserve">caused </w:t>
      </w:r>
      <w:r w:rsidRPr="00BF05CF">
        <w:rPr>
          <w:rFonts w:ascii="Calibri" w:hAnsi="Calibri" w:cs="Calibri"/>
          <w:sz w:val="24"/>
          <w:szCs w:val="24"/>
        </w:rPr>
        <w:t xml:space="preserve">sublethal and colony level effects. </w:t>
      </w:r>
      <w:r w:rsidR="008352D8">
        <w:rPr>
          <w:rFonts w:ascii="Calibri" w:hAnsi="Calibri" w:cs="Calibri"/>
          <w:sz w:val="24"/>
          <w:szCs w:val="24"/>
        </w:rPr>
        <w:t>In addition, t</w:t>
      </w:r>
      <w:r w:rsidRPr="00BF05CF">
        <w:rPr>
          <w:rFonts w:ascii="Calibri" w:hAnsi="Calibri" w:cs="Calibri"/>
          <w:sz w:val="24"/>
          <w:szCs w:val="24"/>
        </w:rPr>
        <w:t>he lack of research on ‘inert’ ingredient effects on bees is compounded by a lack of diversity in study organism used, with only 2 publications assessing effects on non-</w:t>
      </w:r>
      <w:r w:rsidRPr="00BF05CF">
        <w:rPr>
          <w:rFonts w:ascii="Calibri" w:hAnsi="Calibri" w:cs="Calibri"/>
          <w:i/>
          <w:iCs/>
          <w:sz w:val="24"/>
          <w:szCs w:val="24"/>
        </w:rPr>
        <w:t>Apis</w:t>
      </w:r>
      <w:r w:rsidRPr="00BF05CF">
        <w:rPr>
          <w:rFonts w:ascii="Calibri" w:hAnsi="Calibri" w:cs="Calibri"/>
          <w:sz w:val="24"/>
          <w:szCs w:val="24"/>
        </w:rPr>
        <w:t xml:space="preserve"> bees. We argue that ‘inert’ ingredients have distinct, and poorly understood, </w:t>
      </w:r>
      <w:r w:rsidRPr="00BF05CF">
        <w:rPr>
          <w:rFonts w:ascii="Calibri" w:hAnsi="Calibri" w:cs="Calibri"/>
          <w:color w:val="000000" w:themeColor="text1"/>
          <w:sz w:val="24"/>
          <w:szCs w:val="24"/>
        </w:rPr>
        <w:t>ecological persisten</w:t>
      </w:r>
      <w:r w:rsidR="00785A95" w:rsidRPr="00BF05CF">
        <w:rPr>
          <w:rFonts w:ascii="Calibri" w:hAnsi="Calibri" w:cs="Calibri"/>
          <w:color w:val="000000" w:themeColor="text1"/>
          <w:sz w:val="24"/>
          <w:szCs w:val="24"/>
        </w:rPr>
        <w:t>cy profiles</w:t>
      </w:r>
      <w:ins w:id="0" w:author="Edward Straw" w:date="2021-04-09T15:14:00Z">
        <w:r w:rsidR="0070217D">
          <w:rPr>
            <w:rFonts w:ascii="Calibri" w:hAnsi="Calibri" w:cs="Calibri"/>
            <w:color w:val="000000" w:themeColor="text1"/>
            <w:sz w:val="24"/>
            <w:szCs w:val="24"/>
          </w:rPr>
          <w:t xml:space="preserve"> and toxicities</w:t>
        </w:r>
      </w:ins>
      <w:r w:rsidRPr="00BF05CF">
        <w:rPr>
          <w:rFonts w:ascii="Calibri" w:hAnsi="Calibri" w:cs="Calibri"/>
          <w:color w:val="000000" w:themeColor="text1"/>
          <w:sz w:val="24"/>
          <w:szCs w:val="24"/>
        </w:rPr>
        <w:t xml:space="preserve"> making research into their individual effects necessary. </w:t>
      </w:r>
      <w:r w:rsidRPr="00BF05CF">
        <w:rPr>
          <w:rFonts w:ascii="Calibri" w:hAnsi="Calibri" w:cs="Calibri"/>
          <w:sz w:val="24"/>
          <w:szCs w:val="24"/>
        </w:rPr>
        <w:t xml:space="preserve">We </w:t>
      </w:r>
      <w:del w:id="1" w:author="Edward Straw" w:date="2021-05-03T16:33:00Z">
        <w:r w:rsidRPr="00BF05CF" w:rsidDel="001845E9">
          <w:rPr>
            <w:rFonts w:ascii="Calibri" w:hAnsi="Calibri" w:cs="Calibri"/>
            <w:sz w:val="24"/>
            <w:szCs w:val="24"/>
          </w:rPr>
          <w:delText xml:space="preserve">draw </w:delText>
        </w:r>
      </w:del>
      <w:ins w:id="2" w:author="Edward Straw" w:date="2021-05-03T16:33:00Z">
        <w:r w:rsidR="001845E9">
          <w:rPr>
            <w:rFonts w:ascii="Calibri" w:hAnsi="Calibri" w:cs="Calibri"/>
            <w:sz w:val="24"/>
            <w:szCs w:val="24"/>
          </w:rPr>
          <w:t>highlight</w:t>
        </w:r>
      </w:ins>
      <w:del w:id="3" w:author="Edward Straw" w:date="2021-05-03T16:33:00Z">
        <w:r w:rsidRPr="00BF05CF" w:rsidDel="001845E9">
          <w:rPr>
            <w:rFonts w:ascii="Calibri" w:hAnsi="Calibri" w:cs="Calibri"/>
            <w:sz w:val="24"/>
            <w:szCs w:val="24"/>
          </w:rPr>
          <w:delText>a contrast between the mitigation measures in place to protect bees from exposure to insecticides, and</w:delText>
        </w:r>
      </w:del>
      <w:r w:rsidRPr="00BF05CF">
        <w:rPr>
          <w:rFonts w:ascii="Calibri" w:hAnsi="Calibri" w:cs="Calibri"/>
          <w:sz w:val="24"/>
          <w:szCs w:val="24"/>
        </w:rPr>
        <w:t xml:space="preserve"> the near total lack of mitigation in place to protect bees from ‘inert’ ingredients</w:t>
      </w:r>
      <w:r w:rsidR="00D551E2" w:rsidRPr="00BF05CF">
        <w:rPr>
          <w:rFonts w:ascii="Calibri" w:hAnsi="Calibri" w:cs="Calibri"/>
          <w:sz w:val="24"/>
          <w:szCs w:val="24"/>
        </w:rPr>
        <w:t xml:space="preserve">, </w:t>
      </w:r>
      <w:r w:rsidR="008352D8">
        <w:rPr>
          <w:rFonts w:ascii="Calibri" w:hAnsi="Calibri" w:cs="Calibri"/>
          <w:sz w:val="24"/>
          <w:szCs w:val="24"/>
        </w:rPr>
        <w:t>and argue</w:t>
      </w:r>
      <w:r w:rsidRPr="00BF05CF">
        <w:rPr>
          <w:rFonts w:ascii="Calibri" w:hAnsi="Calibri" w:cs="Calibri"/>
          <w:color w:val="000000" w:themeColor="text1"/>
          <w:sz w:val="24"/>
          <w:szCs w:val="24"/>
        </w:rPr>
        <w:t xml:space="preserve"> that research efforts should be redistributed to address the knowledge gap identified here. </w:t>
      </w:r>
      <w:r w:rsidR="008352D8">
        <w:rPr>
          <w:rFonts w:ascii="Calibri" w:hAnsi="Calibri" w:cs="Calibri"/>
          <w:color w:val="000000" w:themeColor="text1"/>
          <w:sz w:val="24"/>
          <w:szCs w:val="24"/>
        </w:rPr>
        <w:t>Specifically, we call for</w:t>
      </w:r>
      <w:r w:rsidRPr="00BF05CF">
        <w:rPr>
          <w:rFonts w:ascii="Calibri" w:hAnsi="Calibri" w:cs="Calibri"/>
          <w:color w:val="000000" w:themeColor="text1"/>
          <w:sz w:val="24"/>
          <w:szCs w:val="24"/>
        </w:rPr>
        <w:t xml:space="preserve"> a new focus on testing the wealth of understudied </w:t>
      </w:r>
      <w:r w:rsidR="008352D8">
        <w:rPr>
          <w:rFonts w:ascii="Calibri" w:hAnsi="Calibri" w:cs="Calibri"/>
          <w:color w:val="000000" w:themeColor="text1"/>
          <w:sz w:val="24"/>
          <w:szCs w:val="24"/>
        </w:rPr>
        <w:t xml:space="preserve">‘inert’ </w:t>
      </w:r>
      <w:r w:rsidRPr="00BF05CF">
        <w:rPr>
          <w:rFonts w:ascii="Calibri" w:hAnsi="Calibri" w:cs="Calibri"/>
          <w:color w:val="000000" w:themeColor="text1"/>
          <w:sz w:val="24"/>
          <w:szCs w:val="24"/>
        </w:rPr>
        <w:t xml:space="preserve">substances, and a shift away from testing </w:t>
      </w:r>
      <w:r w:rsidRPr="00BF05CF">
        <w:rPr>
          <w:rFonts w:ascii="Calibri" w:hAnsi="Calibri" w:cs="Calibri"/>
          <w:color w:val="000000" w:themeColor="text1"/>
          <w:sz w:val="24"/>
          <w:szCs w:val="24"/>
        </w:rPr>
        <w:lastRenderedPageBreak/>
        <w:t xml:space="preserve">well understood </w:t>
      </w:r>
      <w:r w:rsidR="008352D8">
        <w:rPr>
          <w:rFonts w:ascii="Calibri" w:hAnsi="Calibri" w:cs="Calibri"/>
          <w:color w:val="000000" w:themeColor="text1"/>
          <w:sz w:val="24"/>
          <w:szCs w:val="24"/>
        </w:rPr>
        <w:t>chemicals</w:t>
      </w:r>
      <w:r w:rsidR="008352D8" w:rsidRPr="00BF05CF">
        <w:rPr>
          <w:rFonts w:ascii="Calibri" w:hAnsi="Calibri" w:cs="Calibri"/>
          <w:color w:val="000000" w:themeColor="text1"/>
          <w:sz w:val="24"/>
          <w:szCs w:val="24"/>
        </w:rPr>
        <w:t xml:space="preserve"> </w:t>
      </w:r>
      <w:r w:rsidRPr="00BF05CF">
        <w:rPr>
          <w:rFonts w:ascii="Calibri" w:hAnsi="Calibri" w:cs="Calibri"/>
          <w:color w:val="000000" w:themeColor="text1"/>
          <w:sz w:val="24"/>
          <w:szCs w:val="24"/>
        </w:rPr>
        <w:t>like neonicotinoids.</w:t>
      </w:r>
      <w:r w:rsidRPr="00BF05CF">
        <w:rPr>
          <w:rFonts w:ascii="Calibri" w:hAnsi="Calibri" w:cs="Calibri"/>
          <w:sz w:val="24"/>
          <w:szCs w:val="24"/>
        </w:rPr>
        <w:t xml:space="preserve"> If so-called ‘inert’ ingredients are, in fact, detrimental to bee health, their potential role in widespread bee declines needs urgent assessment.</w:t>
      </w:r>
      <w:r w:rsidRPr="00BF05CF">
        <w:rPr>
          <w:rFonts w:ascii="Calibri" w:hAnsi="Calibri" w:cs="Calibri"/>
          <w:color w:val="000000" w:themeColor="text1"/>
          <w:sz w:val="24"/>
          <w:szCs w:val="24"/>
        </w:rPr>
        <w:t xml:space="preserve"> </w:t>
      </w:r>
    </w:p>
    <w:p w14:paraId="121ED81C" w14:textId="77777777" w:rsidR="0064024D" w:rsidRPr="009E3613" w:rsidRDefault="0064024D" w:rsidP="0064024D">
      <w:pPr>
        <w:pStyle w:val="CommentText"/>
        <w:spacing w:line="360" w:lineRule="auto"/>
        <w:jc w:val="both"/>
        <w:rPr>
          <w:rFonts w:ascii="Calibri" w:hAnsi="Calibri" w:cs="Calibri"/>
          <w:b/>
          <w:bCs/>
          <w:sz w:val="24"/>
          <w:szCs w:val="24"/>
        </w:rPr>
      </w:pPr>
    </w:p>
    <w:p w14:paraId="44555C26" w14:textId="77777777" w:rsidR="0064024D" w:rsidRPr="009E3613" w:rsidRDefault="0064024D" w:rsidP="0064024D">
      <w:pPr>
        <w:rPr>
          <w:rFonts w:ascii="Calibri" w:hAnsi="Calibri" w:cs="Calibri"/>
          <w:b/>
          <w:bCs/>
        </w:rPr>
      </w:pPr>
      <w:r w:rsidRPr="009E3613">
        <w:rPr>
          <w:rFonts w:ascii="Calibri" w:hAnsi="Calibri" w:cs="Calibri"/>
          <w:b/>
          <w:bCs/>
        </w:rPr>
        <w:br w:type="page"/>
      </w:r>
    </w:p>
    <w:p w14:paraId="19BCFD91" w14:textId="54A56264" w:rsidR="0064024D" w:rsidRPr="009E3613" w:rsidRDefault="0064024D" w:rsidP="0064024D">
      <w:pPr>
        <w:pStyle w:val="CommentText"/>
        <w:spacing w:line="360" w:lineRule="auto"/>
        <w:jc w:val="both"/>
        <w:rPr>
          <w:rFonts w:ascii="Calibri" w:hAnsi="Calibri" w:cs="Calibri"/>
          <w:b/>
          <w:bCs/>
          <w:sz w:val="24"/>
          <w:szCs w:val="24"/>
        </w:rPr>
      </w:pPr>
      <w:r w:rsidRPr="009E3613">
        <w:rPr>
          <w:rFonts w:ascii="Calibri" w:hAnsi="Calibri" w:cs="Calibri"/>
          <w:b/>
          <w:bCs/>
          <w:sz w:val="24"/>
          <w:szCs w:val="24"/>
        </w:rPr>
        <w:lastRenderedPageBreak/>
        <w:t>Intro</w:t>
      </w:r>
      <w:r w:rsidR="005214E8" w:rsidRPr="009E3613">
        <w:rPr>
          <w:rFonts w:ascii="Calibri" w:hAnsi="Calibri" w:cs="Calibri"/>
          <w:b/>
          <w:bCs/>
          <w:sz w:val="24"/>
          <w:szCs w:val="24"/>
        </w:rPr>
        <w:t>duction</w:t>
      </w:r>
    </w:p>
    <w:p w14:paraId="13C5078B" w14:textId="05568FA8" w:rsidR="0095706A" w:rsidRPr="00BF05CF" w:rsidRDefault="00785A95" w:rsidP="0064024D">
      <w:pPr>
        <w:pStyle w:val="CommentText"/>
        <w:spacing w:line="360" w:lineRule="auto"/>
        <w:jc w:val="both"/>
        <w:rPr>
          <w:rFonts w:ascii="Calibri" w:hAnsi="Calibri" w:cs="Calibri"/>
          <w:color w:val="000000" w:themeColor="text1"/>
          <w:sz w:val="24"/>
          <w:szCs w:val="24"/>
        </w:rPr>
      </w:pPr>
      <w:r w:rsidRPr="00BF05CF">
        <w:rPr>
          <w:rFonts w:ascii="Calibri" w:hAnsi="Calibri" w:cs="Calibri"/>
          <w:color w:val="000000" w:themeColor="text1"/>
          <w:sz w:val="24"/>
          <w:szCs w:val="24"/>
        </w:rPr>
        <w:t>Ecosystem services provided by p</w:t>
      </w:r>
      <w:r w:rsidR="0064024D" w:rsidRPr="00BF05CF">
        <w:rPr>
          <w:rFonts w:ascii="Calibri" w:hAnsi="Calibri" w:cs="Calibri"/>
          <w:color w:val="000000" w:themeColor="text1"/>
          <w:sz w:val="24"/>
          <w:szCs w:val="24"/>
        </w:rPr>
        <w:t xml:space="preserve">ollinators contribute $235-577 billion to the global economy each year, with bees providing the majority of </w:t>
      </w:r>
      <w:r w:rsidRPr="00BF05CF">
        <w:rPr>
          <w:rFonts w:ascii="Calibri" w:hAnsi="Calibri" w:cs="Calibri"/>
          <w:color w:val="000000" w:themeColor="text1"/>
          <w:sz w:val="24"/>
          <w:szCs w:val="24"/>
        </w:rPr>
        <w:t xml:space="preserve">pollination </w:t>
      </w:r>
      <w:r w:rsidR="0064024D" w:rsidRPr="00BF05CF">
        <w:rPr>
          <w:rFonts w:ascii="Calibri" w:hAnsi="Calibri" w:cs="Calibri"/>
          <w:color w:val="000000" w:themeColor="text1"/>
          <w:sz w:val="24"/>
          <w:szCs w:val="24"/>
        </w:rPr>
        <w:t xml:space="preserve">(Potts et al., 2016). </w:t>
      </w:r>
      <w:r w:rsidR="008352D8">
        <w:rPr>
          <w:rFonts w:ascii="Calibri" w:hAnsi="Calibri" w:cs="Calibri"/>
          <w:color w:val="000000" w:themeColor="text1"/>
          <w:sz w:val="24"/>
          <w:szCs w:val="24"/>
        </w:rPr>
        <w:t xml:space="preserve">Consequently, declines in bees pose a significant threat to this economic value (Potts et al., 2016), </w:t>
      </w:r>
      <w:r w:rsidR="0064024D" w:rsidRPr="00BF05CF">
        <w:rPr>
          <w:rFonts w:ascii="Calibri" w:hAnsi="Calibri" w:cs="Calibri"/>
          <w:sz w:val="24"/>
          <w:szCs w:val="24"/>
        </w:rPr>
        <w:t>with</w:t>
      </w:r>
      <w:r w:rsidR="008352D8">
        <w:rPr>
          <w:rFonts w:ascii="Calibri" w:hAnsi="Calibri" w:cs="Calibri"/>
          <w:sz w:val="24"/>
          <w:szCs w:val="24"/>
        </w:rPr>
        <w:t>, for example,</w:t>
      </w:r>
      <w:r w:rsidR="0064024D" w:rsidRPr="00BF05CF">
        <w:rPr>
          <w:rFonts w:ascii="Calibri" w:hAnsi="Calibri" w:cs="Calibri"/>
          <w:sz w:val="24"/>
          <w:szCs w:val="24"/>
        </w:rPr>
        <w:t xml:space="preserve"> 37% of EU bee species </w:t>
      </w:r>
      <w:r w:rsidR="008352D8">
        <w:rPr>
          <w:rFonts w:ascii="Calibri" w:hAnsi="Calibri" w:cs="Calibri"/>
          <w:sz w:val="24"/>
          <w:szCs w:val="24"/>
        </w:rPr>
        <w:t>where</w:t>
      </w:r>
      <w:r w:rsidR="008352D8" w:rsidRPr="00BF05CF">
        <w:rPr>
          <w:rFonts w:ascii="Calibri" w:hAnsi="Calibri" w:cs="Calibri"/>
          <w:sz w:val="24"/>
          <w:szCs w:val="24"/>
        </w:rPr>
        <w:t xml:space="preserve"> </w:t>
      </w:r>
      <w:r w:rsidR="0064024D" w:rsidRPr="00BF05CF">
        <w:rPr>
          <w:rFonts w:ascii="Calibri" w:hAnsi="Calibri" w:cs="Calibri"/>
          <w:sz w:val="24"/>
          <w:szCs w:val="24"/>
        </w:rPr>
        <w:t>trends</w:t>
      </w:r>
      <w:r w:rsidR="008352D8">
        <w:rPr>
          <w:rFonts w:ascii="Calibri" w:hAnsi="Calibri" w:cs="Calibri"/>
          <w:sz w:val="24"/>
          <w:szCs w:val="24"/>
        </w:rPr>
        <w:t xml:space="preserve"> can be measured</w:t>
      </w:r>
      <w:r w:rsidR="0064024D" w:rsidRPr="00BF05CF">
        <w:rPr>
          <w:rFonts w:ascii="Calibri" w:hAnsi="Calibri" w:cs="Calibri"/>
          <w:sz w:val="24"/>
          <w:szCs w:val="24"/>
        </w:rPr>
        <w:t xml:space="preserve"> </w:t>
      </w:r>
      <w:r w:rsidR="008352D8">
        <w:rPr>
          <w:rFonts w:ascii="Calibri" w:hAnsi="Calibri" w:cs="Calibri"/>
          <w:sz w:val="24"/>
          <w:szCs w:val="24"/>
        </w:rPr>
        <w:t>showing</w:t>
      </w:r>
      <w:r w:rsidR="008352D8" w:rsidRPr="00BF05CF">
        <w:rPr>
          <w:rFonts w:ascii="Calibri" w:hAnsi="Calibri" w:cs="Calibri"/>
          <w:sz w:val="24"/>
          <w:szCs w:val="24"/>
        </w:rPr>
        <w:t xml:space="preserve"> </w:t>
      </w:r>
      <w:r w:rsidR="0064024D" w:rsidRPr="00BF05CF">
        <w:rPr>
          <w:rFonts w:ascii="Calibri" w:hAnsi="Calibri" w:cs="Calibri"/>
          <w:sz w:val="24"/>
          <w:szCs w:val="24"/>
        </w:rPr>
        <w:t>decline</w:t>
      </w:r>
      <w:r w:rsidR="008352D8">
        <w:rPr>
          <w:rFonts w:ascii="Calibri" w:hAnsi="Calibri" w:cs="Calibri"/>
          <w:sz w:val="24"/>
          <w:szCs w:val="24"/>
        </w:rPr>
        <w:t>s</w:t>
      </w:r>
      <w:r w:rsidR="0064024D" w:rsidRPr="00BF05CF">
        <w:rPr>
          <w:rFonts w:ascii="Calibri" w:hAnsi="Calibri" w:cs="Calibri"/>
          <w:sz w:val="24"/>
          <w:szCs w:val="24"/>
        </w:rPr>
        <w:t xml:space="preserve"> (Nieto et al., 2014). While numerous factors are likely contributing</w:t>
      </w:r>
      <w:r w:rsidR="008352D8">
        <w:rPr>
          <w:rFonts w:ascii="Calibri" w:hAnsi="Calibri" w:cs="Calibri"/>
          <w:sz w:val="24"/>
          <w:szCs w:val="24"/>
        </w:rPr>
        <w:t xml:space="preserve"> to these declines</w:t>
      </w:r>
      <w:r w:rsidR="0064024D" w:rsidRPr="00BF05CF">
        <w:rPr>
          <w:rFonts w:ascii="Calibri" w:hAnsi="Calibri" w:cs="Calibri"/>
          <w:sz w:val="24"/>
          <w:szCs w:val="24"/>
        </w:rPr>
        <w:t>, one factor that has been repeatedly linked to bee declines is the widespread use of pesticides</w:t>
      </w:r>
      <w:ins w:id="4" w:author="Edward Straw" w:date="2021-04-09T15:16:00Z">
        <w:r w:rsidR="0070217D">
          <w:rPr>
            <w:rFonts w:ascii="Calibri" w:hAnsi="Calibri" w:cs="Calibri"/>
            <w:sz w:val="24"/>
            <w:szCs w:val="24"/>
          </w:rPr>
          <w:t xml:space="preserve">, with experimental, correlational and modelling work </w:t>
        </w:r>
      </w:ins>
      <w:ins w:id="5" w:author="Edward Straw" w:date="2021-04-09T15:17:00Z">
        <w:r w:rsidR="0070217D">
          <w:rPr>
            <w:rFonts w:ascii="Calibri" w:hAnsi="Calibri" w:cs="Calibri"/>
            <w:sz w:val="24"/>
            <w:szCs w:val="24"/>
          </w:rPr>
          <w:t xml:space="preserve">at a range of scales </w:t>
        </w:r>
      </w:ins>
      <w:ins w:id="6" w:author="Edward Straw" w:date="2021-04-09T15:16:00Z">
        <w:r w:rsidR="0070217D">
          <w:rPr>
            <w:rFonts w:ascii="Calibri" w:hAnsi="Calibri" w:cs="Calibri"/>
            <w:sz w:val="24"/>
            <w:szCs w:val="24"/>
          </w:rPr>
          <w:t>confirming the link</w:t>
        </w:r>
      </w:ins>
      <w:r w:rsidR="0064024D" w:rsidRPr="00BF05CF">
        <w:rPr>
          <w:rFonts w:ascii="Calibri" w:hAnsi="Calibri" w:cs="Calibri"/>
          <w:sz w:val="24"/>
          <w:szCs w:val="24"/>
        </w:rPr>
        <w:t xml:space="preserve"> (Rundlöf et al., 2015, Woodcock et al., 2016, McArt et al., 2017).</w:t>
      </w:r>
      <w:r w:rsidR="0095706A" w:rsidRPr="00BF05CF">
        <w:rPr>
          <w:rFonts w:ascii="Calibri" w:hAnsi="Calibri" w:cs="Calibri"/>
          <w:sz w:val="24"/>
          <w:szCs w:val="24"/>
        </w:rPr>
        <w:t xml:space="preserve"> </w:t>
      </w:r>
      <w:r w:rsidR="0064024D" w:rsidRPr="00BF05CF">
        <w:rPr>
          <w:rFonts w:ascii="Calibri" w:hAnsi="Calibri" w:cs="Calibri"/>
          <w:sz w:val="24"/>
          <w:szCs w:val="24"/>
        </w:rPr>
        <w:t xml:space="preserve">However, pesticides are not applied alone, but rather are used within complex formulations. </w:t>
      </w:r>
      <w:r w:rsidR="00CA6CC6" w:rsidRPr="00BF05CF">
        <w:rPr>
          <w:rFonts w:ascii="Calibri" w:hAnsi="Calibri" w:cs="Calibri"/>
          <w:sz w:val="24"/>
          <w:szCs w:val="24"/>
        </w:rPr>
        <w:t xml:space="preserve">Each </w:t>
      </w:r>
      <w:r w:rsidR="0064024D" w:rsidRPr="00BF05CF">
        <w:rPr>
          <w:rFonts w:ascii="Calibri" w:hAnsi="Calibri" w:cs="Calibri"/>
          <w:sz w:val="24"/>
          <w:szCs w:val="24"/>
        </w:rPr>
        <w:t>formulation include</w:t>
      </w:r>
      <w:r w:rsidR="00CA6CC6" w:rsidRPr="00BF05CF">
        <w:rPr>
          <w:rFonts w:ascii="Calibri" w:hAnsi="Calibri" w:cs="Calibri"/>
          <w:sz w:val="24"/>
          <w:szCs w:val="24"/>
        </w:rPr>
        <w:t>s</w:t>
      </w:r>
      <w:r w:rsidR="0064024D" w:rsidRPr="00BF05CF">
        <w:rPr>
          <w:rFonts w:ascii="Calibri" w:hAnsi="Calibri" w:cs="Calibri"/>
          <w:sz w:val="24"/>
          <w:szCs w:val="24"/>
        </w:rPr>
        <w:t xml:space="preserve"> </w:t>
      </w:r>
      <w:r w:rsidR="00CA6CC6" w:rsidRPr="00BF05CF">
        <w:rPr>
          <w:rFonts w:ascii="Calibri" w:hAnsi="Calibri" w:cs="Calibri"/>
          <w:sz w:val="24"/>
          <w:szCs w:val="24"/>
        </w:rPr>
        <w:t xml:space="preserve">both the </w:t>
      </w:r>
      <w:r w:rsidR="0064024D" w:rsidRPr="00BF05CF">
        <w:rPr>
          <w:rFonts w:ascii="Calibri" w:hAnsi="Calibri" w:cs="Calibri"/>
          <w:sz w:val="24"/>
          <w:szCs w:val="24"/>
        </w:rPr>
        <w:t>active ingredien</w:t>
      </w:r>
      <w:r w:rsidR="0098001B" w:rsidRPr="00BF05CF">
        <w:rPr>
          <w:rFonts w:ascii="Calibri" w:hAnsi="Calibri" w:cs="Calibri"/>
          <w:sz w:val="24"/>
          <w:szCs w:val="24"/>
        </w:rPr>
        <w:t>t</w:t>
      </w:r>
      <w:r w:rsidR="0064024D" w:rsidRPr="00BF05CF">
        <w:rPr>
          <w:rFonts w:ascii="Calibri" w:hAnsi="Calibri" w:cs="Calibri"/>
          <w:sz w:val="24"/>
          <w:szCs w:val="24"/>
        </w:rPr>
        <w:t xml:space="preserve"> (AI)</w:t>
      </w:r>
      <w:r w:rsidR="00CA6CC6" w:rsidRPr="00BF05CF">
        <w:rPr>
          <w:rFonts w:ascii="Calibri" w:hAnsi="Calibri" w:cs="Calibri"/>
          <w:sz w:val="24"/>
          <w:szCs w:val="24"/>
        </w:rPr>
        <w:t xml:space="preserve"> itself,</w:t>
      </w:r>
      <w:r w:rsidR="0064024D" w:rsidRPr="00BF05CF">
        <w:rPr>
          <w:rFonts w:ascii="Calibri" w:hAnsi="Calibri" w:cs="Calibri"/>
          <w:sz w:val="24"/>
          <w:szCs w:val="24"/>
        </w:rPr>
        <w:t xml:space="preserve"> </w:t>
      </w:r>
      <w:r w:rsidR="00CA6CC6" w:rsidRPr="00BF05CF">
        <w:rPr>
          <w:rFonts w:ascii="Calibri" w:hAnsi="Calibri" w:cs="Calibri"/>
          <w:sz w:val="24"/>
          <w:szCs w:val="24"/>
        </w:rPr>
        <w:t xml:space="preserve">and </w:t>
      </w:r>
      <w:r w:rsidR="0064024D" w:rsidRPr="00BF05CF">
        <w:rPr>
          <w:rFonts w:ascii="Calibri" w:hAnsi="Calibri" w:cs="Calibri"/>
          <w:sz w:val="24"/>
          <w:szCs w:val="24"/>
        </w:rPr>
        <w:t>co-formulants</w:t>
      </w:r>
      <w:r w:rsidR="0064024D" w:rsidRPr="00BF05CF">
        <w:rPr>
          <w:rFonts w:ascii="Calibri" w:hAnsi="Calibri" w:cs="Calibri"/>
          <w:color w:val="000000" w:themeColor="text1"/>
          <w:sz w:val="24"/>
          <w:szCs w:val="24"/>
        </w:rPr>
        <w:t xml:space="preserve"> that facilitate the action of the AI (Hazen, 2000). When applied to crops, such formulations are often further accompanied by separate products called adjuvants that complement the action of the pesticide.</w:t>
      </w:r>
      <w:ins w:id="7" w:author="Leadbeater, Elli" w:date="2021-01-22T16:37:00Z">
        <w:r w:rsidR="0095706A" w:rsidRPr="00BF05CF">
          <w:rPr>
            <w:rFonts w:ascii="Calibri" w:hAnsi="Calibri" w:cs="Calibri"/>
            <w:color w:val="000000" w:themeColor="text1"/>
            <w:sz w:val="24"/>
            <w:szCs w:val="24"/>
          </w:rPr>
          <w:t xml:space="preserve"> These substances </w:t>
        </w:r>
      </w:ins>
      <w:ins w:id="8" w:author="Edward Straw" w:date="2021-04-09T15:35:00Z">
        <w:r w:rsidR="00110107">
          <w:rPr>
            <w:rFonts w:ascii="Calibri" w:hAnsi="Calibri" w:cs="Calibri"/>
            <w:color w:val="000000" w:themeColor="text1"/>
            <w:sz w:val="24"/>
            <w:szCs w:val="24"/>
          </w:rPr>
          <w:t xml:space="preserve">play a range of roles including surfactants which help AI penetrate into leaves, emulsifiers which help </w:t>
        </w:r>
      </w:ins>
      <w:ins w:id="9" w:author="Edward Straw" w:date="2021-04-09T15:36:00Z">
        <w:r w:rsidR="00110107">
          <w:rPr>
            <w:rFonts w:ascii="Calibri" w:hAnsi="Calibri" w:cs="Calibri"/>
            <w:color w:val="000000" w:themeColor="text1"/>
            <w:sz w:val="24"/>
            <w:szCs w:val="24"/>
          </w:rPr>
          <w:t xml:space="preserve">products stay thoroughly </w:t>
        </w:r>
      </w:ins>
      <w:ins w:id="10" w:author="Edward Straw" w:date="2021-04-09T15:35:00Z">
        <w:r w:rsidR="00110107">
          <w:rPr>
            <w:rFonts w:ascii="Calibri" w:hAnsi="Calibri" w:cs="Calibri"/>
            <w:color w:val="000000" w:themeColor="text1"/>
            <w:sz w:val="24"/>
            <w:szCs w:val="24"/>
          </w:rPr>
          <w:t>mixed</w:t>
        </w:r>
      </w:ins>
      <w:ins w:id="11" w:author="Edward Straw" w:date="2021-04-09T15:36:00Z">
        <w:r w:rsidR="00110107">
          <w:rPr>
            <w:rFonts w:ascii="Calibri" w:hAnsi="Calibri" w:cs="Calibri"/>
            <w:color w:val="000000" w:themeColor="text1"/>
            <w:sz w:val="24"/>
            <w:szCs w:val="24"/>
          </w:rPr>
          <w:t>, and solvents which help</w:t>
        </w:r>
      </w:ins>
      <w:ins w:id="12" w:author="Edward Straw" w:date="2021-04-09T15:37:00Z">
        <w:r w:rsidR="00110107">
          <w:rPr>
            <w:rFonts w:ascii="Calibri" w:hAnsi="Calibri" w:cs="Calibri"/>
            <w:color w:val="000000" w:themeColor="text1"/>
            <w:sz w:val="24"/>
            <w:szCs w:val="24"/>
          </w:rPr>
          <w:t xml:space="preserve"> dissolve the active ingredient</w:t>
        </w:r>
      </w:ins>
      <w:ins w:id="13" w:author="Leadbeater, Elli" w:date="2021-01-22T16:38:00Z">
        <w:r w:rsidR="0095706A" w:rsidRPr="00BF05CF">
          <w:rPr>
            <w:rFonts w:ascii="Calibri" w:hAnsi="Calibri" w:cs="Calibri"/>
            <w:color w:val="000000" w:themeColor="text1"/>
            <w:sz w:val="24"/>
            <w:szCs w:val="24"/>
          </w:rPr>
          <w:t>.</w:t>
        </w:r>
      </w:ins>
      <w:r w:rsidR="0064024D" w:rsidRPr="00BF05CF">
        <w:rPr>
          <w:rFonts w:ascii="Calibri" w:hAnsi="Calibri" w:cs="Calibri"/>
          <w:color w:val="000000" w:themeColor="text1"/>
          <w:sz w:val="24"/>
          <w:szCs w:val="24"/>
        </w:rPr>
        <w:t xml:space="preserve"> Both co-formulants and adjuvants are referred to as ‘inert’ ingredients, because they </w:t>
      </w:r>
      <w:r w:rsidR="00453F2B" w:rsidRPr="00BF05CF">
        <w:rPr>
          <w:rFonts w:ascii="Calibri" w:hAnsi="Calibri" w:cs="Calibri"/>
          <w:color w:val="000000" w:themeColor="text1"/>
          <w:sz w:val="24"/>
          <w:szCs w:val="24"/>
        </w:rPr>
        <w:t>are</w:t>
      </w:r>
      <w:r w:rsidR="0064024D" w:rsidRPr="00BF05CF">
        <w:rPr>
          <w:rFonts w:ascii="Calibri" w:hAnsi="Calibri" w:cs="Calibri"/>
          <w:color w:val="000000" w:themeColor="text1"/>
          <w:sz w:val="24"/>
          <w:szCs w:val="24"/>
        </w:rPr>
        <w:t xml:space="preserve"> not</w:t>
      </w:r>
      <w:r w:rsidR="00453F2B" w:rsidRPr="00BF05CF">
        <w:rPr>
          <w:rFonts w:ascii="Calibri" w:hAnsi="Calibri" w:cs="Calibri"/>
          <w:color w:val="000000" w:themeColor="text1"/>
          <w:sz w:val="24"/>
          <w:szCs w:val="24"/>
        </w:rPr>
        <w:t xml:space="preserve"> intended to </w:t>
      </w:r>
      <w:r w:rsidR="0064024D" w:rsidRPr="00BF05CF">
        <w:rPr>
          <w:rFonts w:ascii="Calibri" w:hAnsi="Calibri" w:cs="Calibri"/>
          <w:color w:val="000000" w:themeColor="text1"/>
          <w:sz w:val="24"/>
          <w:szCs w:val="24"/>
        </w:rPr>
        <w:t xml:space="preserve">have </w:t>
      </w:r>
      <w:r w:rsidR="00CA6CC6" w:rsidRPr="00BF05CF">
        <w:rPr>
          <w:rFonts w:ascii="Calibri" w:hAnsi="Calibri" w:cs="Calibri"/>
          <w:color w:val="000000" w:themeColor="text1"/>
          <w:sz w:val="24"/>
          <w:szCs w:val="24"/>
        </w:rPr>
        <w:t xml:space="preserve">direct </w:t>
      </w:r>
      <w:r w:rsidR="0064024D" w:rsidRPr="00BF05CF">
        <w:rPr>
          <w:rFonts w:ascii="Calibri" w:hAnsi="Calibri" w:cs="Calibri"/>
          <w:color w:val="000000" w:themeColor="text1"/>
          <w:sz w:val="24"/>
          <w:szCs w:val="24"/>
        </w:rPr>
        <w:t>pest control action</w:t>
      </w:r>
      <w:r w:rsidR="00CA6CC6" w:rsidRPr="00BF05CF">
        <w:rPr>
          <w:rFonts w:ascii="Calibri" w:hAnsi="Calibri" w:cs="Calibri"/>
          <w:color w:val="000000" w:themeColor="text1"/>
          <w:sz w:val="24"/>
          <w:szCs w:val="24"/>
        </w:rPr>
        <w:t>.</w:t>
      </w:r>
      <w:r w:rsidR="0064024D" w:rsidRPr="00BF05CF">
        <w:rPr>
          <w:rFonts w:ascii="Calibri" w:hAnsi="Calibri" w:cs="Calibri"/>
          <w:color w:val="000000" w:themeColor="text1"/>
          <w:sz w:val="24"/>
          <w:szCs w:val="24"/>
        </w:rPr>
        <w:t xml:space="preserve"> </w:t>
      </w:r>
    </w:p>
    <w:p w14:paraId="45EEF610" w14:textId="2128E077" w:rsidR="0095706A" w:rsidRDefault="0095706A" w:rsidP="0064024D">
      <w:pPr>
        <w:pStyle w:val="CommentText"/>
        <w:spacing w:line="360" w:lineRule="auto"/>
        <w:jc w:val="both"/>
        <w:rPr>
          <w:ins w:id="14" w:author="Edward Straw" w:date="2021-05-03T09:41:00Z"/>
          <w:rFonts w:ascii="Calibri" w:hAnsi="Calibri" w:cs="Calibri"/>
          <w:color w:val="000000" w:themeColor="text1"/>
          <w:sz w:val="24"/>
          <w:szCs w:val="24"/>
        </w:rPr>
      </w:pPr>
    </w:p>
    <w:p w14:paraId="63907AE3" w14:textId="2C518AC7" w:rsidR="004C4EB1" w:rsidRPr="003108BA" w:rsidRDefault="0058317D" w:rsidP="003108BA">
      <w:pPr>
        <w:pStyle w:val="CommentText"/>
        <w:spacing w:line="360" w:lineRule="auto"/>
        <w:jc w:val="both"/>
        <w:rPr>
          <w:rFonts w:ascii="Calibri" w:hAnsi="Calibri" w:cs="Calibri"/>
          <w:color w:val="000000" w:themeColor="text1"/>
          <w:sz w:val="24"/>
          <w:szCs w:val="24"/>
        </w:rPr>
      </w:pPr>
      <w:ins w:id="15" w:author="Edward Straw" w:date="2021-05-03T09:41:00Z">
        <w:r w:rsidRPr="00BF05CF">
          <w:rPr>
            <w:rFonts w:ascii="Calibri" w:hAnsi="Calibri" w:cs="Calibri"/>
            <w:color w:val="000000" w:themeColor="text1"/>
            <w:sz w:val="24"/>
            <w:szCs w:val="24"/>
          </w:rPr>
          <w:t>There are no comprehensive figures for global ‘inert’ use</w:t>
        </w:r>
      </w:ins>
      <w:ins w:id="16" w:author="Edward Straw" w:date="2021-05-03T16:36:00Z">
        <w:r w:rsidR="00014C3D">
          <w:rPr>
            <w:rFonts w:ascii="Calibri" w:hAnsi="Calibri" w:cs="Calibri"/>
            <w:color w:val="000000" w:themeColor="text1"/>
            <w:sz w:val="24"/>
            <w:szCs w:val="24"/>
          </w:rPr>
          <w:t>, as California is the only regulatory zone to</w:t>
        </w:r>
      </w:ins>
      <w:ins w:id="17" w:author="Edward Straw" w:date="2021-05-03T09:41:00Z">
        <w:r w:rsidRPr="00BF05CF">
          <w:rPr>
            <w:rFonts w:ascii="Calibri" w:hAnsi="Calibri" w:cs="Calibri"/>
            <w:color w:val="000000" w:themeColor="text1"/>
            <w:sz w:val="24"/>
            <w:szCs w:val="24"/>
          </w:rPr>
          <w:t xml:space="preserve"> accurately record their usage (Mullin et al., 2016)</w:t>
        </w:r>
      </w:ins>
      <w:ins w:id="18" w:author="Edward Straw" w:date="2021-05-03T16:36:00Z">
        <w:r w:rsidR="00014C3D">
          <w:rPr>
            <w:rFonts w:ascii="Calibri" w:hAnsi="Calibri" w:cs="Calibri"/>
            <w:color w:val="000000" w:themeColor="text1"/>
            <w:sz w:val="24"/>
            <w:szCs w:val="24"/>
          </w:rPr>
          <w:t xml:space="preserve">, but they are </w:t>
        </w:r>
      </w:ins>
      <w:ins w:id="19" w:author="Edward Straw" w:date="2021-05-03T16:37:00Z">
        <w:r w:rsidR="007664B4">
          <w:rPr>
            <w:rFonts w:ascii="Calibri" w:hAnsi="Calibri" w:cs="Calibri"/>
            <w:color w:val="000000" w:themeColor="text1"/>
            <w:sz w:val="24"/>
            <w:szCs w:val="24"/>
          </w:rPr>
          <w:t xml:space="preserve">known to be </w:t>
        </w:r>
      </w:ins>
      <w:ins w:id="20" w:author="Edward Straw" w:date="2021-05-03T16:36:00Z">
        <w:r w:rsidR="00014C3D">
          <w:rPr>
            <w:rFonts w:ascii="Calibri" w:hAnsi="Calibri" w:cs="Calibri"/>
            <w:color w:val="000000" w:themeColor="text1"/>
            <w:sz w:val="24"/>
            <w:szCs w:val="24"/>
          </w:rPr>
          <w:t>heavily used across the globe</w:t>
        </w:r>
      </w:ins>
      <w:ins w:id="21" w:author="Edward Straw" w:date="2021-05-03T09:41:00Z">
        <w:r w:rsidRPr="00BF05CF">
          <w:rPr>
            <w:rFonts w:ascii="Calibri" w:hAnsi="Calibri" w:cs="Calibri"/>
            <w:color w:val="000000" w:themeColor="text1"/>
            <w:sz w:val="24"/>
            <w:szCs w:val="24"/>
          </w:rPr>
          <w:t xml:space="preserve">. </w:t>
        </w:r>
      </w:ins>
      <w:ins w:id="22" w:author="Edward Straw" w:date="2021-05-03T11:35:00Z">
        <w:r w:rsidR="004C4EB1" w:rsidRPr="004C4EB1">
          <w:rPr>
            <w:rFonts w:ascii="Calibri" w:hAnsi="Calibri" w:cs="Calibri"/>
            <w:color w:val="000000" w:themeColor="text1"/>
            <w:sz w:val="24"/>
            <w:szCs w:val="24"/>
          </w:rPr>
          <w:t>Under the American federal Environmental Protection Agency there are around 4000 ‘inert’ ingredients in use in America (Weinhold 2010). No equivalent data are available for the EU, but there are 294 separate adjuvant products and 2892 separate pesticide products registered for use in the UK alone (Health and Safety Executive UK, 2020a).</w:t>
        </w:r>
      </w:ins>
      <w:ins w:id="23" w:author="Edward Straw" w:date="2021-05-03T14:02:00Z">
        <w:r w:rsidR="009D670F">
          <w:rPr>
            <w:rFonts w:ascii="Calibri" w:hAnsi="Calibri" w:cs="Calibri"/>
            <w:color w:val="000000" w:themeColor="text1"/>
            <w:sz w:val="24"/>
            <w:szCs w:val="24"/>
          </w:rPr>
          <w:t xml:space="preserve"> </w:t>
        </w:r>
      </w:ins>
      <w:ins w:id="24" w:author="Edward Straw" w:date="2021-05-03T09:41:00Z">
        <w:r w:rsidRPr="00BF05CF">
          <w:rPr>
            <w:rFonts w:ascii="Calibri" w:hAnsi="Calibri" w:cs="Calibri"/>
            <w:color w:val="000000" w:themeColor="text1"/>
            <w:sz w:val="24"/>
            <w:szCs w:val="24"/>
          </w:rPr>
          <w:t xml:space="preserve">As all AIs are applied as part of formulations, all formulations contain co-formulants, and formulations are commonly sprayed in a tank mix containing an adjuvant product, we can surmise that the quantity of ‘inert’ ingredient application is commensurate to, or </w:t>
        </w:r>
      </w:ins>
      <w:ins w:id="25" w:author="Edward Straw" w:date="2021-05-03T16:39:00Z">
        <w:r w:rsidR="007664B4">
          <w:rPr>
            <w:rFonts w:ascii="Calibri" w:hAnsi="Calibri" w:cs="Calibri"/>
            <w:color w:val="000000" w:themeColor="text1"/>
            <w:sz w:val="24"/>
            <w:szCs w:val="24"/>
          </w:rPr>
          <w:t xml:space="preserve">likely </w:t>
        </w:r>
      </w:ins>
      <w:ins w:id="26" w:author="Edward Straw" w:date="2021-05-03T09:41:00Z">
        <w:r w:rsidRPr="00BF05CF">
          <w:rPr>
            <w:rFonts w:ascii="Calibri" w:hAnsi="Calibri" w:cs="Calibri"/>
            <w:color w:val="000000" w:themeColor="text1"/>
            <w:sz w:val="24"/>
            <w:szCs w:val="24"/>
          </w:rPr>
          <w:t xml:space="preserve">even exceeds, that of AIs. </w:t>
        </w:r>
      </w:ins>
      <w:ins w:id="27" w:author="Edward Straw" w:date="2021-05-03T14:02:00Z">
        <w:r w:rsidR="009D670F">
          <w:rPr>
            <w:rFonts w:ascii="Calibri" w:hAnsi="Calibri" w:cs="Calibri"/>
            <w:color w:val="000000" w:themeColor="text1"/>
            <w:sz w:val="24"/>
            <w:szCs w:val="24"/>
          </w:rPr>
          <w:t>Furth</w:t>
        </w:r>
      </w:ins>
      <w:ins w:id="28" w:author="Edward Straw" w:date="2021-05-03T14:03:00Z">
        <w:r w:rsidR="009D670F">
          <w:rPr>
            <w:rFonts w:ascii="Calibri" w:hAnsi="Calibri" w:cs="Calibri"/>
            <w:color w:val="000000" w:themeColor="text1"/>
            <w:sz w:val="24"/>
            <w:szCs w:val="24"/>
          </w:rPr>
          <w:t xml:space="preserve">er, no mitigation measures are attached to ‘inert’ ingredients, meaning they can often be sprayed onto crops while bees forage on them, meaning bees exposure to them is considerable. </w:t>
        </w:r>
      </w:ins>
    </w:p>
    <w:p w14:paraId="2B6D3A16" w14:textId="77777777" w:rsidR="0058317D" w:rsidRPr="00BF05CF" w:rsidRDefault="0058317D" w:rsidP="0064024D">
      <w:pPr>
        <w:pStyle w:val="CommentText"/>
        <w:spacing w:line="360" w:lineRule="auto"/>
        <w:jc w:val="both"/>
        <w:rPr>
          <w:rFonts w:ascii="Calibri" w:hAnsi="Calibri" w:cs="Calibri"/>
          <w:color w:val="000000" w:themeColor="text1"/>
          <w:sz w:val="24"/>
          <w:szCs w:val="24"/>
        </w:rPr>
      </w:pPr>
    </w:p>
    <w:p w14:paraId="4E5CDA01" w14:textId="533DD273" w:rsidR="0095706A" w:rsidRDefault="00CA6CC6" w:rsidP="0064024D">
      <w:pPr>
        <w:pStyle w:val="CommentText"/>
        <w:spacing w:line="360" w:lineRule="auto"/>
        <w:jc w:val="both"/>
        <w:rPr>
          <w:ins w:id="29" w:author="Edward Straw" w:date="2021-04-09T16:09:00Z"/>
          <w:rFonts w:asciiTheme="minorHAnsi" w:hAnsiTheme="minorHAnsi" w:cstheme="minorHAnsi"/>
          <w:sz w:val="24"/>
          <w:szCs w:val="24"/>
        </w:rPr>
      </w:pPr>
      <w:r w:rsidRPr="00BF05CF">
        <w:rPr>
          <w:rFonts w:ascii="Calibri" w:hAnsi="Calibri" w:cs="Calibri"/>
          <w:color w:val="000000" w:themeColor="text1"/>
          <w:sz w:val="24"/>
          <w:szCs w:val="24"/>
        </w:rPr>
        <w:lastRenderedPageBreak/>
        <w:t>While r</w:t>
      </w:r>
      <w:r w:rsidR="0064024D" w:rsidRPr="00BF05CF">
        <w:rPr>
          <w:rFonts w:ascii="Calibri" w:hAnsi="Calibri" w:cs="Calibri"/>
          <w:color w:val="000000" w:themeColor="text1"/>
          <w:sz w:val="24"/>
          <w:szCs w:val="24"/>
        </w:rPr>
        <w:t>egulatory bodies require AIs to undergo a suite of toxicity testing on bees (</w:t>
      </w:r>
      <w:r w:rsidR="008352D8">
        <w:rPr>
          <w:rFonts w:ascii="Calibri" w:hAnsi="Calibri" w:cs="Calibri"/>
          <w:color w:val="000000" w:themeColor="text1"/>
          <w:sz w:val="24"/>
          <w:szCs w:val="24"/>
        </w:rPr>
        <w:t xml:space="preserve">e.g., </w:t>
      </w:r>
      <w:ins w:id="30" w:author="Edward Straw" w:date="2021-05-02T16:38:00Z">
        <w:r w:rsidR="001756E5">
          <w:rPr>
            <w:rFonts w:ascii="Calibri" w:hAnsi="Calibri" w:cs="Calibri"/>
            <w:color w:val="000000" w:themeColor="text1"/>
            <w:sz w:val="24"/>
            <w:szCs w:val="24"/>
          </w:rPr>
          <w:t>EPA, 1996</w:t>
        </w:r>
      </w:ins>
      <w:ins w:id="31" w:author="Edward Straw" w:date="2021-05-02T16:39:00Z">
        <w:r w:rsidR="001756E5">
          <w:rPr>
            <w:rFonts w:ascii="Calibri" w:hAnsi="Calibri" w:cs="Calibri"/>
            <w:color w:val="000000" w:themeColor="text1"/>
            <w:sz w:val="24"/>
            <w:szCs w:val="24"/>
          </w:rPr>
          <w:t xml:space="preserve">, </w:t>
        </w:r>
      </w:ins>
      <w:r w:rsidR="0064024D" w:rsidRPr="00BF05CF">
        <w:rPr>
          <w:rFonts w:ascii="Calibri" w:hAnsi="Calibri" w:cs="Calibri"/>
          <w:color w:val="000000" w:themeColor="text1"/>
          <w:sz w:val="24"/>
          <w:szCs w:val="24"/>
        </w:rPr>
        <w:t>EC, 2009, EFSA, 2012), no parallel testing is required for individual ‘inert’ ingredients (</w:t>
      </w:r>
      <w:ins w:id="32" w:author="Edward Straw" w:date="2021-05-02T16:39:00Z">
        <w:r w:rsidR="00A005EF">
          <w:rPr>
            <w:rFonts w:ascii="Calibri" w:hAnsi="Calibri" w:cs="Calibri"/>
            <w:color w:val="000000" w:themeColor="text1"/>
            <w:sz w:val="24"/>
            <w:szCs w:val="24"/>
          </w:rPr>
          <w:t xml:space="preserve">EPA, 1996, </w:t>
        </w:r>
      </w:ins>
      <w:r w:rsidR="0064024D" w:rsidRPr="00BF05CF">
        <w:rPr>
          <w:rFonts w:ascii="Calibri" w:hAnsi="Calibri" w:cs="Calibri"/>
          <w:color w:val="000000" w:themeColor="text1"/>
          <w:sz w:val="24"/>
          <w:szCs w:val="24"/>
        </w:rPr>
        <w:t xml:space="preserve">EC, 2009), </w:t>
      </w:r>
      <w:r w:rsidR="008A22C1" w:rsidRPr="00BF05CF">
        <w:rPr>
          <w:rFonts w:ascii="Calibri" w:hAnsi="Calibri" w:cs="Calibri"/>
          <w:color w:val="000000" w:themeColor="text1"/>
          <w:sz w:val="24"/>
          <w:szCs w:val="24"/>
        </w:rPr>
        <w:t>despite evidence of potential toxicity</w:t>
      </w:r>
      <w:r w:rsidR="0064024D" w:rsidRPr="00BF05CF">
        <w:rPr>
          <w:rFonts w:ascii="Calibri" w:hAnsi="Calibri" w:cs="Calibri"/>
          <w:color w:val="000000" w:themeColor="text1"/>
          <w:sz w:val="24"/>
          <w:szCs w:val="24"/>
        </w:rPr>
        <w:t xml:space="preserve"> (Cox and Surgan, 2006, Mesnage,</w:t>
      </w:r>
      <w:r w:rsidR="0064024D" w:rsidRPr="00CC45DC">
        <w:rPr>
          <w:rFonts w:asciiTheme="minorHAnsi" w:hAnsiTheme="minorHAnsi" w:cstheme="minorHAnsi"/>
          <w:color w:val="000000" w:themeColor="text1"/>
          <w:sz w:val="24"/>
          <w:szCs w:val="24"/>
        </w:rPr>
        <w:t xml:space="preserve"> and Antoniou 2018). </w:t>
      </w:r>
      <w:r w:rsidR="0095706A" w:rsidRPr="00BF05CF">
        <w:rPr>
          <w:rFonts w:asciiTheme="minorHAnsi" w:hAnsiTheme="minorHAnsi" w:cstheme="minorHAnsi"/>
          <w:color w:val="000000" w:themeColor="text1"/>
          <w:sz w:val="24"/>
          <w:szCs w:val="24"/>
        </w:rPr>
        <w:t xml:space="preserve">Instead, </w:t>
      </w:r>
      <w:ins w:id="33" w:author="Edward Straw" w:date="2021-05-02T16:40:00Z">
        <w:r w:rsidR="00A005EF">
          <w:rPr>
            <w:rFonts w:asciiTheme="minorHAnsi" w:hAnsiTheme="minorHAnsi" w:cstheme="minorHAnsi"/>
            <w:color w:val="000000" w:themeColor="text1"/>
            <w:sz w:val="24"/>
            <w:szCs w:val="24"/>
          </w:rPr>
          <w:t>in the EU</w:t>
        </w:r>
      </w:ins>
      <w:r w:rsidR="0095706A" w:rsidRPr="00BF05CF">
        <w:rPr>
          <w:rFonts w:asciiTheme="minorHAnsi" w:hAnsiTheme="minorHAnsi" w:cstheme="minorHAnsi"/>
          <w:color w:val="000000" w:themeColor="text1"/>
          <w:sz w:val="24"/>
          <w:szCs w:val="24"/>
        </w:rPr>
        <w:t xml:space="preserve"> </w:t>
      </w:r>
      <w:r w:rsidR="0095706A" w:rsidRPr="00CC45DC">
        <w:rPr>
          <w:rFonts w:asciiTheme="minorHAnsi" w:hAnsiTheme="minorHAnsi" w:cstheme="minorHAnsi"/>
          <w:sz w:val="24"/>
          <w:szCs w:val="24"/>
        </w:rPr>
        <w:t>there is toxicity testing of a single commercial product per AI, called the ‘representative formulation’ (EC, 2013</w:t>
      </w:r>
      <w:ins w:id="34" w:author="Edward Straw" w:date="2021-05-02T16:44:00Z">
        <w:r w:rsidR="002032ED">
          <w:rPr>
            <w:rFonts w:asciiTheme="minorHAnsi" w:hAnsiTheme="minorHAnsi" w:cstheme="minorHAnsi"/>
            <w:sz w:val="24"/>
            <w:szCs w:val="24"/>
          </w:rPr>
          <w:t>)</w:t>
        </w:r>
      </w:ins>
      <w:ins w:id="35" w:author="Edward Straw" w:date="2021-05-03T09:28:00Z">
        <w:r w:rsidR="00EA5405">
          <w:rPr>
            <w:rFonts w:asciiTheme="minorHAnsi" w:hAnsiTheme="minorHAnsi" w:cstheme="minorHAnsi"/>
            <w:sz w:val="24"/>
            <w:szCs w:val="24"/>
          </w:rPr>
          <w:t>, while i</w:t>
        </w:r>
      </w:ins>
      <w:ins w:id="36" w:author="Edward Straw" w:date="2021-05-02T16:44:00Z">
        <w:r w:rsidR="002032ED">
          <w:rPr>
            <w:rFonts w:asciiTheme="minorHAnsi" w:hAnsiTheme="minorHAnsi" w:cstheme="minorHAnsi"/>
            <w:sz w:val="24"/>
            <w:szCs w:val="24"/>
          </w:rPr>
          <w:t>n the US</w:t>
        </w:r>
      </w:ins>
      <w:ins w:id="37" w:author="Edward Straw" w:date="2021-05-02T16:45:00Z">
        <w:r w:rsidR="002032ED">
          <w:rPr>
            <w:rFonts w:asciiTheme="minorHAnsi" w:hAnsiTheme="minorHAnsi" w:cstheme="minorHAnsi"/>
            <w:sz w:val="24"/>
            <w:szCs w:val="24"/>
          </w:rPr>
          <w:t xml:space="preserve"> only the active ingredient toxicity is considered (EPA, 1996, Mullin et al. 2015)</w:t>
        </w:r>
      </w:ins>
      <w:r w:rsidR="0095706A" w:rsidRPr="00CC45DC">
        <w:rPr>
          <w:rFonts w:asciiTheme="minorHAnsi" w:hAnsiTheme="minorHAnsi" w:cstheme="minorHAnsi"/>
          <w:sz w:val="24"/>
          <w:szCs w:val="24"/>
        </w:rPr>
        <w:t xml:space="preserve">. </w:t>
      </w:r>
      <w:ins w:id="38" w:author="Edward Straw" w:date="2021-05-02T16:52:00Z">
        <w:r w:rsidR="00124439">
          <w:rPr>
            <w:rFonts w:asciiTheme="minorHAnsi" w:hAnsiTheme="minorHAnsi" w:cstheme="minorHAnsi"/>
            <w:sz w:val="24"/>
            <w:szCs w:val="24"/>
          </w:rPr>
          <w:t>In the EU a</w:t>
        </w:r>
      </w:ins>
      <w:r w:rsidR="0095706A" w:rsidRPr="00CC45DC">
        <w:rPr>
          <w:rFonts w:asciiTheme="minorHAnsi" w:hAnsiTheme="minorHAnsi" w:cstheme="minorHAnsi"/>
          <w:sz w:val="24"/>
          <w:szCs w:val="24"/>
        </w:rPr>
        <w:t>t the national level, all other formulations with the same AI, of which there can be hundreds (Health and Safety Executive UK, 2020b) need individual approval. Which additional formulations trigger testing is determined by the similarity of their composition relative to already tested substances</w:t>
      </w:r>
      <w:ins w:id="39" w:author="Edward Straw" w:date="2021-04-09T16:10:00Z">
        <w:r w:rsidR="007916F6">
          <w:rPr>
            <w:rFonts w:asciiTheme="minorHAnsi" w:hAnsiTheme="minorHAnsi" w:cstheme="minorHAnsi"/>
            <w:sz w:val="24"/>
            <w:szCs w:val="24"/>
          </w:rPr>
          <w:t xml:space="preserve"> (Chemical Regulation Division, </w:t>
        </w:r>
      </w:ins>
      <w:ins w:id="40" w:author="Edward Straw" w:date="2021-04-09T16:14:00Z">
        <w:r w:rsidR="007916F6">
          <w:rPr>
            <w:rFonts w:asciiTheme="minorHAnsi" w:hAnsiTheme="minorHAnsi" w:cstheme="minorHAnsi"/>
            <w:sz w:val="24"/>
            <w:szCs w:val="24"/>
          </w:rPr>
          <w:t>2021)</w:t>
        </w:r>
      </w:ins>
      <w:r w:rsidR="0095706A" w:rsidRPr="00CC45DC">
        <w:rPr>
          <w:rFonts w:asciiTheme="minorHAnsi" w:hAnsiTheme="minorHAnsi" w:cstheme="minorHAnsi"/>
          <w:sz w:val="24"/>
          <w:szCs w:val="24"/>
        </w:rPr>
        <w:t>. If the toxicity can be predicted based on existing data from formulations with a similar composition, then no additional testing is required</w:t>
      </w:r>
      <w:del w:id="41" w:author="Edward Straw" w:date="2021-05-03T16:41:00Z">
        <w:r w:rsidR="0095706A" w:rsidRPr="00CC45DC" w:rsidDel="003B25A0">
          <w:rPr>
            <w:rFonts w:asciiTheme="minorHAnsi" w:hAnsiTheme="minorHAnsi" w:cstheme="minorHAnsi"/>
            <w:sz w:val="24"/>
            <w:szCs w:val="24"/>
          </w:rPr>
          <w:delText>. Alternatively, if an argument that is acceptable to the regulator can be made for why the toxicity would be equivalent or lower, this can also be sufficient</w:delText>
        </w:r>
      </w:del>
      <w:r w:rsidR="0095706A" w:rsidRPr="00CC45DC">
        <w:rPr>
          <w:rFonts w:asciiTheme="minorHAnsi" w:hAnsiTheme="minorHAnsi" w:cstheme="minorHAnsi"/>
          <w:sz w:val="24"/>
          <w:szCs w:val="24"/>
        </w:rPr>
        <w:t xml:space="preserve">. Formulations for which toxicity cannot be reliably predicted are not submitted to the full suite of ecotoxicological testing, but instead </w:t>
      </w:r>
      <w:ins w:id="42" w:author="Edward Straw" w:date="2021-05-03T09:30:00Z">
        <w:r w:rsidR="00EA5405" w:rsidRPr="00CC45DC">
          <w:rPr>
            <w:rFonts w:asciiTheme="minorHAnsi" w:hAnsiTheme="minorHAnsi" w:cstheme="minorHAnsi"/>
            <w:sz w:val="24"/>
            <w:szCs w:val="24"/>
          </w:rPr>
          <w:t>benchmark</w:t>
        </w:r>
        <w:r w:rsidR="00EA5405">
          <w:rPr>
            <w:rFonts w:asciiTheme="minorHAnsi" w:hAnsiTheme="minorHAnsi" w:cstheme="minorHAnsi"/>
            <w:sz w:val="24"/>
            <w:szCs w:val="24"/>
          </w:rPr>
          <w:t xml:space="preserve">ed </w:t>
        </w:r>
      </w:ins>
      <w:ins w:id="43" w:author="Edward Straw" w:date="2021-05-03T09:29:00Z">
        <w:r w:rsidR="00EA5405">
          <w:rPr>
            <w:rFonts w:asciiTheme="minorHAnsi" w:hAnsiTheme="minorHAnsi" w:cstheme="minorHAnsi"/>
            <w:sz w:val="24"/>
            <w:szCs w:val="24"/>
          </w:rPr>
          <w:t xml:space="preserve">against existing products </w:t>
        </w:r>
      </w:ins>
      <w:ins w:id="44" w:author="Edward Straw" w:date="2021-05-03T09:30:00Z">
        <w:r w:rsidR="00EA5405">
          <w:rPr>
            <w:rFonts w:asciiTheme="minorHAnsi" w:hAnsiTheme="minorHAnsi" w:cstheme="minorHAnsi"/>
            <w:sz w:val="24"/>
            <w:szCs w:val="24"/>
          </w:rPr>
          <w:t>using mortality</w:t>
        </w:r>
      </w:ins>
      <w:ins w:id="45" w:author="Edward Straw" w:date="2021-05-03T09:29:00Z">
        <w:r w:rsidR="00EA5405">
          <w:rPr>
            <w:rFonts w:asciiTheme="minorHAnsi" w:hAnsiTheme="minorHAnsi" w:cstheme="minorHAnsi"/>
            <w:sz w:val="24"/>
            <w:szCs w:val="24"/>
          </w:rPr>
          <w:t xml:space="preserve"> a</w:t>
        </w:r>
      </w:ins>
      <w:ins w:id="46" w:author="Edward Straw" w:date="2021-05-03T09:30:00Z">
        <w:r w:rsidR="00EA5405">
          <w:rPr>
            <w:rFonts w:asciiTheme="minorHAnsi" w:hAnsiTheme="minorHAnsi" w:cstheme="minorHAnsi"/>
            <w:sz w:val="24"/>
            <w:szCs w:val="24"/>
          </w:rPr>
          <w:t>t</w:t>
        </w:r>
      </w:ins>
      <w:ins w:id="47" w:author="Edward Straw" w:date="2021-05-03T09:29:00Z">
        <w:r w:rsidR="00EA5405">
          <w:rPr>
            <w:rFonts w:asciiTheme="minorHAnsi" w:hAnsiTheme="minorHAnsi" w:cstheme="minorHAnsi"/>
            <w:sz w:val="24"/>
            <w:szCs w:val="24"/>
          </w:rPr>
          <w:t xml:space="preserve"> single dose</w:t>
        </w:r>
      </w:ins>
      <w:ins w:id="48" w:author="Edward Straw" w:date="2021-05-03T09:30:00Z">
        <w:r w:rsidR="00EA5405">
          <w:rPr>
            <w:rFonts w:asciiTheme="minorHAnsi" w:hAnsiTheme="minorHAnsi" w:cstheme="minorHAnsi"/>
            <w:sz w:val="24"/>
            <w:szCs w:val="24"/>
          </w:rPr>
          <w:t xml:space="preserve"> </w:t>
        </w:r>
      </w:ins>
      <w:r w:rsidR="0095706A" w:rsidRPr="00CC45DC">
        <w:rPr>
          <w:rFonts w:asciiTheme="minorHAnsi" w:hAnsiTheme="minorHAnsi" w:cstheme="minorHAnsi"/>
          <w:sz w:val="24"/>
          <w:szCs w:val="24"/>
        </w:rPr>
        <w:t>to</w:t>
      </w:r>
      <w:ins w:id="49" w:author="Edward Straw" w:date="2021-05-03T09:31:00Z">
        <w:r w:rsidR="00EA5405">
          <w:rPr>
            <w:rFonts w:asciiTheme="minorHAnsi" w:hAnsiTheme="minorHAnsi" w:cstheme="minorHAnsi"/>
            <w:sz w:val="24"/>
            <w:szCs w:val="24"/>
          </w:rPr>
          <w:t xml:space="preserve"> </w:t>
        </w:r>
      </w:ins>
      <w:del w:id="50" w:author="Edward Straw" w:date="2021-05-03T16:41:00Z">
        <w:r w:rsidR="0095706A" w:rsidRPr="00CC45DC" w:rsidDel="0005567C">
          <w:rPr>
            <w:rFonts w:asciiTheme="minorHAnsi" w:hAnsiTheme="minorHAnsi" w:cstheme="minorHAnsi"/>
            <w:sz w:val="24"/>
            <w:szCs w:val="24"/>
          </w:rPr>
          <w:delText xml:space="preserve">justify </w:delText>
        </w:r>
      </w:del>
      <w:ins w:id="51" w:author="Edward Straw" w:date="2021-05-03T16:41:00Z">
        <w:r w:rsidR="0005567C">
          <w:rPr>
            <w:rFonts w:asciiTheme="minorHAnsi" w:hAnsiTheme="minorHAnsi" w:cstheme="minorHAnsi"/>
            <w:sz w:val="24"/>
            <w:szCs w:val="24"/>
          </w:rPr>
          <w:t>demonstrate</w:t>
        </w:r>
        <w:r w:rsidR="0005567C" w:rsidRPr="00CC45DC">
          <w:rPr>
            <w:rFonts w:asciiTheme="minorHAnsi" w:hAnsiTheme="minorHAnsi" w:cstheme="minorHAnsi"/>
            <w:sz w:val="24"/>
            <w:szCs w:val="24"/>
          </w:rPr>
          <w:t xml:space="preserve"> </w:t>
        </w:r>
      </w:ins>
      <w:r w:rsidR="0095706A" w:rsidRPr="00CC45DC">
        <w:rPr>
          <w:rFonts w:asciiTheme="minorHAnsi" w:hAnsiTheme="minorHAnsi" w:cstheme="minorHAnsi"/>
          <w:sz w:val="24"/>
          <w:szCs w:val="24"/>
        </w:rPr>
        <w:t>equivalent toxicity</w:t>
      </w:r>
      <w:ins w:id="52" w:author="Edward Straw" w:date="2021-04-09T16:39:00Z">
        <w:r w:rsidR="0035448C">
          <w:rPr>
            <w:rFonts w:asciiTheme="minorHAnsi" w:hAnsiTheme="minorHAnsi" w:cstheme="minorHAnsi"/>
            <w:sz w:val="24"/>
            <w:szCs w:val="24"/>
          </w:rPr>
          <w:t xml:space="preserve"> (Chemical Regulation Division, 2021)</w:t>
        </w:r>
      </w:ins>
      <w:r w:rsidR="0095706A" w:rsidRPr="00CC45DC">
        <w:rPr>
          <w:rFonts w:asciiTheme="minorHAnsi" w:hAnsiTheme="minorHAnsi" w:cstheme="minorHAnsi"/>
          <w:sz w:val="24"/>
          <w:szCs w:val="24"/>
        </w:rPr>
        <w:t>.</w:t>
      </w:r>
    </w:p>
    <w:p w14:paraId="46B7D4E3" w14:textId="42F12268" w:rsidR="0095706A" w:rsidRPr="00CC45DC" w:rsidRDefault="0095706A" w:rsidP="0064024D">
      <w:pPr>
        <w:pStyle w:val="CommentText"/>
        <w:spacing w:line="360" w:lineRule="auto"/>
        <w:jc w:val="both"/>
        <w:rPr>
          <w:rFonts w:asciiTheme="minorHAnsi" w:hAnsiTheme="minorHAnsi" w:cstheme="minorHAnsi"/>
          <w:sz w:val="24"/>
          <w:szCs w:val="24"/>
        </w:rPr>
      </w:pPr>
    </w:p>
    <w:p w14:paraId="37C1B82A" w14:textId="2EA6908E" w:rsidR="0095706A" w:rsidRPr="00C62F79" w:rsidDel="00C62F79" w:rsidRDefault="0095706A" w:rsidP="0064024D">
      <w:pPr>
        <w:pStyle w:val="CommentText"/>
        <w:spacing w:line="360" w:lineRule="auto"/>
        <w:jc w:val="both"/>
        <w:rPr>
          <w:del w:id="53" w:author="Edward Straw" w:date="2021-05-03T10:34:00Z"/>
          <w:rFonts w:asciiTheme="minorHAnsi" w:hAnsiTheme="minorHAnsi" w:cstheme="minorHAnsi"/>
          <w:sz w:val="24"/>
          <w:szCs w:val="24"/>
          <w:rPrChange w:id="54" w:author="Edward Straw" w:date="2021-05-03T10:34:00Z">
            <w:rPr>
              <w:del w:id="55" w:author="Edward Straw" w:date="2021-05-03T10:34:00Z"/>
              <w:rFonts w:asciiTheme="minorHAnsi" w:hAnsiTheme="minorHAnsi" w:cstheme="minorHAnsi"/>
              <w:color w:val="000000" w:themeColor="text1"/>
              <w:sz w:val="24"/>
              <w:szCs w:val="24"/>
            </w:rPr>
          </w:rPrChange>
        </w:rPr>
      </w:pPr>
      <w:r w:rsidRPr="00CC45DC">
        <w:rPr>
          <w:rFonts w:asciiTheme="minorHAnsi" w:hAnsiTheme="minorHAnsi" w:cstheme="minorHAnsi"/>
          <w:sz w:val="24"/>
          <w:szCs w:val="24"/>
        </w:rPr>
        <w:t xml:space="preserve">We argue that </w:t>
      </w:r>
      <w:r w:rsidR="00B24C4B" w:rsidRPr="00CC45DC">
        <w:rPr>
          <w:rFonts w:asciiTheme="minorHAnsi" w:hAnsiTheme="minorHAnsi" w:cstheme="minorHAnsi"/>
          <w:sz w:val="24"/>
          <w:szCs w:val="24"/>
        </w:rPr>
        <w:t>this</w:t>
      </w:r>
      <w:r w:rsidRPr="00CC45DC">
        <w:rPr>
          <w:rFonts w:asciiTheme="minorHAnsi" w:hAnsiTheme="minorHAnsi" w:cstheme="minorHAnsi"/>
          <w:sz w:val="24"/>
          <w:szCs w:val="24"/>
        </w:rPr>
        <w:t xml:space="preserve"> </w:t>
      </w:r>
      <w:r w:rsidR="00B24C4B" w:rsidRPr="00CC45DC">
        <w:rPr>
          <w:rFonts w:asciiTheme="minorHAnsi" w:hAnsiTheme="minorHAnsi" w:cstheme="minorHAnsi"/>
          <w:sz w:val="24"/>
          <w:szCs w:val="24"/>
        </w:rPr>
        <w:t>regime</w:t>
      </w:r>
      <w:r w:rsidRPr="00CC45DC">
        <w:rPr>
          <w:rFonts w:asciiTheme="minorHAnsi" w:hAnsiTheme="minorHAnsi" w:cstheme="minorHAnsi"/>
          <w:sz w:val="24"/>
          <w:szCs w:val="24"/>
        </w:rPr>
        <w:t xml:space="preserve"> is </w:t>
      </w:r>
      <w:r w:rsidR="00B24C4B" w:rsidRPr="00CC45DC">
        <w:rPr>
          <w:rFonts w:asciiTheme="minorHAnsi" w:hAnsiTheme="minorHAnsi" w:cstheme="minorHAnsi"/>
          <w:sz w:val="24"/>
          <w:szCs w:val="24"/>
        </w:rPr>
        <w:t xml:space="preserve">insufficient to protect bees. </w:t>
      </w:r>
      <w:r w:rsidR="001E0B59" w:rsidRPr="00CC45DC">
        <w:rPr>
          <w:rFonts w:asciiTheme="minorHAnsi" w:hAnsiTheme="minorHAnsi" w:cstheme="minorHAnsi"/>
          <w:sz w:val="24"/>
          <w:szCs w:val="24"/>
        </w:rPr>
        <w:t>Firstly, the adjuvants that are added to tank mixes with these formulations undergo no bee toxicity testing at all (E</w:t>
      </w:r>
      <w:ins w:id="56" w:author="Edward Straw" w:date="2021-05-02T16:53:00Z">
        <w:r w:rsidR="00E44379">
          <w:rPr>
            <w:rFonts w:asciiTheme="minorHAnsi" w:hAnsiTheme="minorHAnsi" w:cstheme="minorHAnsi"/>
            <w:sz w:val="24"/>
            <w:szCs w:val="24"/>
          </w:rPr>
          <w:t>PA, 1996, E</w:t>
        </w:r>
      </w:ins>
      <w:r w:rsidR="001E0B59" w:rsidRPr="00CC45DC">
        <w:rPr>
          <w:rFonts w:asciiTheme="minorHAnsi" w:hAnsiTheme="minorHAnsi" w:cstheme="minorHAnsi"/>
          <w:sz w:val="24"/>
          <w:szCs w:val="24"/>
        </w:rPr>
        <w:t>C, 2009), nor any scrutiny of their ecotoxicology, meaning that there is no regulatory data affirming their safety to bees. An otherwise safe tank mix could become toxic to bees if the adjuvant added is toxic to bees (Moffet, Morton and MacDonald, 1972). Secondly, e</w:t>
      </w:r>
      <w:r w:rsidR="00B24C4B" w:rsidRPr="00CC45DC">
        <w:rPr>
          <w:rFonts w:asciiTheme="minorHAnsi" w:hAnsiTheme="minorHAnsi" w:cstheme="minorHAnsi"/>
          <w:sz w:val="24"/>
          <w:szCs w:val="24"/>
        </w:rPr>
        <w:t>xtensive data, including that collected by regulators, has demonstrated high variation in the toxicity of formulation</w:t>
      </w:r>
      <w:ins w:id="57" w:author="Edward Straw" w:date="2021-05-03T09:33:00Z">
        <w:r w:rsidR="00136AD8">
          <w:rPr>
            <w:rFonts w:asciiTheme="minorHAnsi" w:hAnsiTheme="minorHAnsi" w:cstheme="minorHAnsi"/>
            <w:sz w:val="24"/>
            <w:szCs w:val="24"/>
          </w:rPr>
          <w:t>s</w:t>
        </w:r>
      </w:ins>
      <w:r w:rsidR="00B24C4B" w:rsidRPr="00CC45DC">
        <w:rPr>
          <w:rFonts w:asciiTheme="minorHAnsi" w:hAnsiTheme="minorHAnsi" w:cstheme="minorHAnsi"/>
          <w:sz w:val="24"/>
          <w:szCs w:val="24"/>
        </w:rPr>
        <w:t xml:space="preserve"> </w:t>
      </w:r>
      <w:ins w:id="58" w:author="Edward Straw" w:date="2021-05-03T09:33:00Z">
        <w:r w:rsidR="00136AD8">
          <w:rPr>
            <w:rFonts w:asciiTheme="minorHAnsi" w:hAnsiTheme="minorHAnsi" w:cstheme="minorHAnsi"/>
            <w:sz w:val="24"/>
            <w:szCs w:val="24"/>
          </w:rPr>
          <w:t>with</w:t>
        </w:r>
      </w:ins>
      <w:r w:rsidR="00B24C4B" w:rsidRPr="00CC45DC">
        <w:rPr>
          <w:rFonts w:asciiTheme="minorHAnsi" w:hAnsiTheme="minorHAnsi" w:cstheme="minorHAnsi"/>
          <w:sz w:val="24"/>
          <w:szCs w:val="24"/>
        </w:rPr>
        <w:t xml:space="preserve"> the same AI to bees </w:t>
      </w:r>
      <w:ins w:id="59" w:author="Edward Straw" w:date="2021-04-09T16:41:00Z">
        <w:r w:rsidR="00F96AB9">
          <w:rPr>
            <w:rFonts w:asciiTheme="minorHAnsi" w:hAnsiTheme="minorHAnsi" w:cstheme="minorHAnsi"/>
            <w:sz w:val="24"/>
            <w:szCs w:val="24"/>
          </w:rPr>
          <w:t xml:space="preserve">(Straw, Carpentier and Brown, 2021, </w:t>
        </w:r>
      </w:ins>
      <w:ins w:id="60" w:author="Edward Straw" w:date="2021-04-09T16:43:00Z">
        <w:r w:rsidR="00F96AB9">
          <w:rPr>
            <w:rFonts w:asciiTheme="minorHAnsi" w:hAnsiTheme="minorHAnsi" w:cstheme="minorHAnsi"/>
            <w:sz w:val="24"/>
            <w:szCs w:val="24"/>
          </w:rPr>
          <w:t xml:space="preserve">EFSA, 2015, </w:t>
        </w:r>
      </w:ins>
      <w:ins w:id="61" w:author="Edward Straw" w:date="2021-04-09T16:41:00Z">
        <w:r w:rsidR="00F96AB9">
          <w:rPr>
            <w:rFonts w:asciiTheme="minorHAnsi" w:hAnsiTheme="minorHAnsi" w:cstheme="minorHAnsi"/>
            <w:sz w:val="24"/>
            <w:szCs w:val="24"/>
          </w:rPr>
          <w:t>Mullin 2015)</w:t>
        </w:r>
      </w:ins>
      <w:r w:rsidR="00B24C4B" w:rsidRPr="00CC45DC">
        <w:rPr>
          <w:rFonts w:asciiTheme="minorHAnsi" w:hAnsiTheme="minorHAnsi" w:cstheme="minorHAnsi"/>
          <w:sz w:val="24"/>
          <w:szCs w:val="24"/>
        </w:rPr>
        <w:t>.</w:t>
      </w:r>
      <w:ins w:id="62" w:author="Edward Straw" w:date="2021-05-02T16:55:00Z">
        <w:r w:rsidR="00E44379">
          <w:rPr>
            <w:rFonts w:asciiTheme="minorHAnsi" w:hAnsiTheme="minorHAnsi" w:cstheme="minorHAnsi"/>
            <w:sz w:val="24"/>
            <w:szCs w:val="24"/>
          </w:rPr>
          <w:t xml:space="preserve"> </w:t>
        </w:r>
      </w:ins>
      <w:ins w:id="63" w:author="Edward Straw" w:date="2021-05-03T10:16:00Z">
        <w:r w:rsidR="006B75A5">
          <w:rPr>
            <w:rFonts w:asciiTheme="minorHAnsi" w:hAnsiTheme="minorHAnsi" w:cstheme="minorHAnsi"/>
            <w:sz w:val="24"/>
            <w:szCs w:val="24"/>
          </w:rPr>
          <w:t xml:space="preserve">Finally, </w:t>
        </w:r>
      </w:ins>
      <w:ins w:id="64" w:author="Edward Straw" w:date="2021-05-03T10:17:00Z">
        <w:r w:rsidR="006B75A5">
          <w:rPr>
            <w:rFonts w:asciiTheme="minorHAnsi" w:hAnsiTheme="minorHAnsi" w:cstheme="minorHAnsi"/>
            <w:sz w:val="24"/>
            <w:szCs w:val="24"/>
          </w:rPr>
          <w:t xml:space="preserve">regulatory </w:t>
        </w:r>
      </w:ins>
      <w:ins w:id="65" w:author="Edward Straw" w:date="2021-05-03T11:54:00Z">
        <w:r w:rsidR="00056E5A">
          <w:rPr>
            <w:rFonts w:asciiTheme="minorHAnsi" w:hAnsiTheme="minorHAnsi" w:cstheme="minorHAnsi"/>
            <w:sz w:val="24"/>
            <w:szCs w:val="24"/>
          </w:rPr>
          <w:t xml:space="preserve">testing </w:t>
        </w:r>
      </w:ins>
      <w:ins w:id="66" w:author="Edward Straw" w:date="2021-05-03T10:17:00Z">
        <w:r w:rsidR="006B75A5">
          <w:rPr>
            <w:rFonts w:asciiTheme="minorHAnsi" w:hAnsiTheme="minorHAnsi" w:cstheme="minorHAnsi"/>
            <w:sz w:val="24"/>
            <w:szCs w:val="24"/>
          </w:rPr>
          <w:t>regimes are tailored to detect toxicity from</w:t>
        </w:r>
      </w:ins>
      <w:ins w:id="67" w:author="Edward Straw" w:date="2021-05-03T10:19:00Z">
        <w:r w:rsidR="00D70506">
          <w:rPr>
            <w:rFonts w:asciiTheme="minorHAnsi" w:hAnsiTheme="minorHAnsi" w:cstheme="minorHAnsi"/>
            <w:sz w:val="24"/>
            <w:szCs w:val="24"/>
          </w:rPr>
          <w:t xml:space="preserve"> potent</w:t>
        </w:r>
      </w:ins>
      <w:ins w:id="68" w:author="Edward Straw" w:date="2021-05-03T10:17:00Z">
        <w:r w:rsidR="006B75A5">
          <w:rPr>
            <w:rFonts w:asciiTheme="minorHAnsi" w:hAnsiTheme="minorHAnsi" w:cstheme="minorHAnsi"/>
            <w:sz w:val="24"/>
            <w:szCs w:val="24"/>
          </w:rPr>
          <w:t xml:space="preserve"> insecticides</w:t>
        </w:r>
      </w:ins>
      <w:ins w:id="69" w:author="Edward Straw" w:date="2021-05-03T10:27:00Z">
        <w:r w:rsidR="008278B1">
          <w:rPr>
            <w:rFonts w:asciiTheme="minorHAnsi" w:hAnsiTheme="minorHAnsi" w:cstheme="minorHAnsi"/>
            <w:sz w:val="24"/>
            <w:szCs w:val="24"/>
          </w:rPr>
          <w:t xml:space="preserve"> capable of causing short t</w:t>
        </w:r>
      </w:ins>
      <w:ins w:id="70" w:author="Edward Straw" w:date="2021-05-03T10:28:00Z">
        <w:r w:rsidR="008278B1">
          <w:rPr>
            <w:rFonts w:asciiTheme="minorHAnsi" w:hAnsiTheme="minorHAnsi" w:cstheme="minorHAnsi"/>
            <w:sz w:val="24"/>
            <w:szCs w:val="24"/>
          </w:rPr>
          <w:t>erm mortality</w:t>
        </w:r>
      </w:ins>
      <w:ins w:id="71" w:author="Edward Straw" w:date="2021-05-03T10:33:00Z">
        <w:r w:rsidR="00C62F79">
          <w:rPr>
            <w:rFonts w:asciiTheme="minorHAnsi" w:hAnsiTheme="minorHAnsi" w:cstheme="minorHAnsi"/>
            <w:sz w:val="24"/>
            <w:szCs w:val="24"/>
          </w:rPr>
          <w:t xml:space="preserve"> at low doses</w:t>
        </w:r>
      </w:ins>
      <w:ins w:id="72" w:author="Edward Straw" w:date="2021-05-03T10:19:00Z">
        <w:r w:rsidR="00D70506">
          <w:rPr>
            <w:rFonts w:asciiTheme="minorHAnsi" w:hAnsiTheme="minorHAnsi" w:cstheme="minorHAnsi"/>
            <w:sz w:val="24"/>
            <w:szCs w:val="24"/>
          </w:rPr>
          <w:t xml:space="preserve">, not from ‘inert’ ingredients </w:t>
        </w:r>
      </w:ins>
      <w:ins w:id="73" w:author="Edward Straw" w:date="2021-05-03T10:20:00Z">
        <w:r w:rsidR="00D70506">
          <w:rPr>
            <w:rFonts w:asciiTheme="minorHAnsi" w:hAnsiTheme="minorHAnsi" w:cstheme="minorHAnsi"/>
            <w:sz w:val="24"/>
            <w:szCs w:val="24"/>
          </w:rPr>
          <w:t xml:space="preserve">which </w:t>
        </w:r>
      </w:ins>
      <w:ins w:id="74" w:author="Edward Straw" w:date="2021-05-03T10:28:00Z">
        <w:r w:rsidR="008278B1">
          <w:rPr>
            <w:rFonts w:asciiTheme="minorHAnsi" w:hAnsiTheme="minorHAnsi" w:cstheme="minorHAnsi"/>
            <w:sz w:val="24"/>
            <w:szCs w:val="24"/>
          </w:rPr>
          <w:t>are more likely to have</w:t>
        </w:r>
      </w:ins>
      <w:ins w:id="75" w:author="Edward Straw" w:date="2021-05-03T10:34:00Z">
        <w:r w:rsidR="005C6EE1">
          <w:rPr>
            <w:rFonts w:asciiTheme="minorHAnsi" w:hAnsiTheme="minorHAnsi" w:cstheme="minorHAnsi"/>
            <w:sz w:val="24"/>
            <w:szCs w:val="24"/>
          </w:rPr>
          <w:t xml:space="preserve"> more subtle, but still pertinent,</w:t>
        </w:r>
      </w:ins>
      <w:ins w:id="76" w:author="Edward Straw" w:date="2021-05-03T10:28:00Z">
        <w:r w:rsidR="008278B1">
          <w:rPr>
            <w:rFonts w:asciiTheme="minorHAnsi" w:hAnsiTheme="minorHAnsi" w:cstheme="minorHAnsi"/>
            <w:sz w:val="24"/>
            <w:szCs w:val="24"/>
          </w:rPr>
          <w:t xml:space="preserve"> sublethal effects</w:t>
        </w:r>
      </w:ins>
      <w:ins w:id="77" w:author="Edward Straw" w:date="2021-05-03T10:33:00Z">
        <w:r w:rsidR="00C62F79">
          <w:rPr>
            <w:rFonts w:asciiTheme="minorHAnsi" w:hAnsiTheme="minorHAnsi" w:cstheme="minorHAnsi"/>
            <w:sz w:val="24"/>
            <w:szCs w:val="24"/>
          </w:rPr>
          <w:t xml:space="preserve"> at higher doses</w:t>
        </w:r>
      </w:ins>
      <w:ins w:id="78" w:author="Edward Straw" w:date="2021-05-03T10:28:00Z">
        <w:r w:rsidR="008278B1">
          <w:rPr>
            <w:rFonts w:asciiTheme="minorHAnsi" w:hAnsiTheme="minorHAnsi" w:cstheme="minorHAnsi"/>
            <w:sz w:val="24"/>
            <w:szCs w:val="24"/>
          </w:rPr>
          <w:t xml:space="preserve">. </w:t>
        </w:r>
      </w:ins>
      <w:del w:id="79" w:author="Edward Straw" w:date="2021-05-03T10:16:00Z">
        <w:r w:rsidR="00BF05CF" w:rsidRPr="00CC45DC" w:rsidDel="006B75A5">
          <w:rPr>
            <w:rFonts w:asciiTheme="minorHAnsi" w:hAnsiTheme="minorHAnsi" w:cstheme="minorHAnsi"/>
            <w:sz w:val="24"/>
            <w:szCs w:val="24"/>
          </w:rPr>
          <w:delText>Thirdly, t</w:delText>
        </w:r>
        <w:r w:rsidR="00B24C4B" w:rsidRPr="00CC45DC" w:rsidDel="006B75A5">
          <w:rPr>
            <w:rFonts w:asciiTheme="minorHAnsi" w:hAnsiTheme="minorHAnsi" w:cstheme="minorHAnsi"/>
            <w:sz w:val="24"/>
            <w:szCs w:val="24"/>
          </w:rPr>
          <w:delText xml:space="preserve">his level of testing explicitly only considers mortality in adult workers, commonly only on a single species, and is not representative of the myriad of ways the formulation could be of detriment to the bee species </w:delText>
        </w:r>
        <w:r w:rsidR="0011612E" w:rsidDel="006B75A5">
          <w:rPr>
            <w:rFonts w:asciiTheme="minorHAnsi" w:hAnsiTheme="minorHAnsi" w:cstheme="minorHAnsi"/>
            <w:sz w:val="24"/>
            <w:szCs w:val="24"/>
          </w:rPr>
          <w:delText>worldwide</w:delText>
        </w:r>
        <w:r w:rsidR="0011612E" w:rsidRPr="00CC45DC" w:rsidDel="006B75A5">
          <w:rPr>
            <w:rFonts w:asciiTheme="minorHAnsi" w:hAnsiTheme="minorHAnsi" w:cstheme="minorHAnsi"/>
            <w:sz w:val="24"/>
            <w:szCs w:val="24"/>
          </w:rPr>
          <w:delText xml:space="preserve"> </w:delText>
        </w:r>
        <w:r w:rsidR="00B24C4B" w:rsidRPr="00CC45DC" w:rsidDel="006B75A5">
          <w:rPr>
            <w:rFonts w:asciiTheme="minorHAnsi" w:hAnsiTheme="minorHAnsi" w:cstheme="minorHAnsi"/>
            <w:sz w:val="24"/>
            <w:szCs w:val="24"/>
          </w:rPr>
          <w:delText xml:space="preserve">(). </w:delText>
        </w:r>
      </w:del>
    </w:p>
    <w:p w14:paraId="17FCD72D" w14:textId="61F0881C" w:rsidR="0095706A" w:rsidDel="002D4ACE" w:rsidRDefault="0095706A" w:rsidP="0064024D">
      <w:pPr>
        <w:pStyle w:val="CommentText"/>
        <w:spacing w:line="360" w:lineRule="auto"/>
        <w:jc w:val="both"/>
        <w:rPr>
          <w:del w:id="80" w:author="Edward Straw" w:date="2021-05-03T10:42:00Z"/>
          <w:rFonts w:asciiTheme="minorHAnsi" w:hAnsiTheme="minorHAnsi" w:cstheme="minorHAnsi"/>
          <w:color w:val="000000" w:themeColor="text1"/>
          <w:sz w:val="24"/>
          <w:szCs w:val="24"/>
        </w:rPr>
      </w:pPr>
    </w:p>
    <w:p w14:paraId="63A27775" w14:textId="77777777" w:rsidR="00163960" w:rsidRDefault="00163960" w:rsidP="0064024D">
      <w:pPr>
        <w:pStyle w:val="CommentText"/>
        <w:spacing w:line="360" w:lineRule="auto"/>
        <w:jc w:val="both"/>
        <w:rPr>
          <w:rFonts w:asciiTheme="minorHAnsi" w:hAnsiTheme="minorHAnsi" w:cstheme="minorHAnsi"/>
          <w:color w:val="000000" w:themeColor="text1"/>
          <w:sz w:val="24"/>
          <w:szCs w:val="24"/>
        </w:rPr>
      </w:pPr>
    </w:p>
    <w:p w14:paraId="6BB18B43" w14:textId="77777777" w:rsidR="00966EA4" w:rsidRPr="00BF05CF" w:rsidRDefault="00966EA4" w:rsidP="00966EA4">
      <w:pPr>
        <w:spacing w:line="360" w:lineRule="auto"/>
        <w:jc w:val="both"/>
        <w:rPr>
          <w:rFonts w:ascii="Calibri" w:hAnsi="Calibri" w:cs="Calibri"/>
          <w:color w:val="000000" w:themeColor="text1"/>
        </w:rPr>
      </w:pPr>
    </w:p>
    <w:p w14:paraId="58478E56" w14:textId="66E29ECC" w:rsidR="00D17A27" w:rsidRDefault="00D17A27" w:rsidP="00D17A27">
      <w:pPr>
        <w:shd w:val="clear" w:color="auto" w:fill="FFFFFF"/>
        <w:spacing w:after="180" w:line="360" w:lineRule="auto"/>
        <w:jc w:val="both"/>
        <w:rPr>
          <w:rFonts w:ascii="Calibri" w:hAnsi="Calibri" w:cs="Calibri"/>
          <w:color w:val="000000" w:themeColor="text1"/>
        </w:rPr>
      </w:pPr>
      <w:r w:rsidRPr="00BF05CF">
        <w:rPr>
          <w:rFonts w:ascii="Calibri" w:hAnsi="Calibri" w:cs="Calibri"/>
          <w:color w:val="000000" w:themeColor="text1"/>
        </w:rPr>
        <w:t xml:space="preserve">Our current understanding of the effects of ‘inert’ ingredients is almost exclusively centred around how they impact the toxicity of AIs (Mullin et al., 2015). </w:t>
      </w:r>
      <w:ins w:id="81" w:author="Edward Straw" w:date="2021-05-03T10:52:00Z">
        <w:r w:rsidR="00CE3C40">
          <w:rPr>
            <w:rFonts w:ascii="Calibri" w:hAnsi="Calibri" w:cs="Calibri"/>
            <w:color w:val="000000" w:themeColor="text1"/>
          </w:rPr>
          <w:t>This review will focus on the individual impacts of ‘inert’ ingredients, not how</w:t>
        </w:r>
      </w:ins>
      <w:ins w:id="82" w:author="Edward Straw" w:date="2021-05-03T10:53:00Z">
        <w:r w:rsidR="00CE3C40">
          <w:rPr>
            <w:rFonts w:ascii="Calibri" w:hAnsi="Calibri" w:cs="Calibri"/>
            <w:color w:val="000000" w:themeColor="text1"/>
          </w:rPr>
          <w:t xml:space="preserve"> they impact AI toxicity</w:t>
        </w:r>
      </w:ins>
      <w:ins w:id="83" w:author="Edward Straw" w:date="2021-05-03T16:42:00Z">
        <w:r w:rsidR="00C61DAB">
          <w:rPr>
            <w:rFonts w:ascii="Calibri" w:hAnsi="Calibri" w:cs="Calibri"/>
            <w:color w:val="000000" w:themeColor="text1"/>
          </w:rPr>
          <w:t xml:space="preserve">, which while relevant is outside </w:t>
        </w:r>
      </w:ins>
      <w:ins w:id="84" w:author="Edward Straw" w:date="2021-05-03T16:43:00Z">
        <w:r w:rsidR="00C61DAB">
          <w:rPr>
            <w:rFonts w:ascii="Calibri" w:hAnsi="Calibri" w:cs="Calibri"/>
            <w:color w:val="000000" w:themeColor="text1"/>
          </w:rPr>
          <w:t>the scope of this review</w:t>
        </w:r>
      </w:ins>
      <w:ins w:id="85" w:author="Edward Straw" w:date="2021-05-03T10:53:00Z">
        <w:r w:rsidR="00CE3C40">
          <w:rPr>
            <w:rFonts w:ascii="Calibri" w:hAnsi="Calibri" w:cs="Calibri"/>
            <w:color w:val="000000" w:themeColor="text1"/>
          </w:rPr>
          <w:t xml:space="preserve">. </w:t>
        </w:r>
      </w:ins>
      <w:r>
        <w:rPr>
          <w:rFonts w:ascii="Calibri" w:hAnsi="Calibri" w:cs="Calibri"/>
          <w:color w:val="000000" w:themeColor="text1"/>
        </w:rPr>
        <w:t>However, i</w:t>
      </w:r>
      <w:r w:rsidRPr="00BF05CF">
        <w:rPr>
          <w:rFonts w:ascii="Calibri" w:hAnsi="Calibri" w:cs="Calibri"/>
          <w:color w:val="000000" w:themeColor="text1"/>
        </w:rPr>
        <w:t xml:space="preserve">t is important that we understand the effects </w:t>
      </w:r>
      <w:r w:rsidRPr="00BF05CF">
        <w:rPr>
          <w:rFonts w:ascii="Calibri" w:hAnsi="Calibri" w:cs="Calibri"/>
          <w:color w:val="000000" w:themeColor="text1"/>
        </w:rPr>
        <w:lastRenderedPageBreak/>
        <w:t>of ‘inert’ ingredients in isolation because the ecological fate of each ingredient is unlikely to be uniform across the formulation (﻿Katagi, 2008).</w:t>
      </w:r>
      <w:r w:rsidR="00CE3C40">
        <w:rPr>
          <w:rFonts w:ascii="Calibri" w:hAnsi="Calibri" w:cs="Calibri"/>
          <w:color w:val="000000" w:themeColor="text1"/>
        </w:rPr>
        <w:t xml:space="preserve"> </w:t>
      </w:r>
    </w:p>
    <w:p w14:paraId="05752C7E" w14:textId="4345FF68" w:rsidR="00966EA4" w:rsidRDefault="00966EA4" w:rsidP="00BF498D">
      <w:pPr>
        <w:spacing w:line="360" w:lineRule="auto"/>
        <w:jc w:val="both"/>
        <w:rPr>
          <w:ins w:id="86" w:author="Edward Straw" w:date="2021-05-03T10:42:00Z"/>
          <w:rFonts w:ascii="Calibri" w:hAnsi="Calibri" w:cs="Calibri"/>
          <w:color w:val="000000" w:themeColor="text1"/>
        </w:rPr>
      </w:pPr>
      <w:r w:rsidRPr="00BF05CF">
        <w:rPr>
          <w:rFonts w:ascii="Calibri" w:hAnsi="Calibri" w:cs="Calibri"/>
          <w:color w:val="000000" w:themeColor="text1"/>
        </w:rPr>
        <w:t xml:space="preserve">Importantly, the development process of AIs makes them less likely to be ecologically persistent than ‘inert’ ingredients. In </w:t>
      </w:r>
      <w:ins w:id="87" w:author="Edward Straw" w:date="2021-05-03T16:43:00Z">
        <w:r w:rsidR="007863E0">
          <w:rPr>
            <w:rFonts w:ascii="Calibri" w:hAnsi="Calibri" w:cs="Calibri"/>
            <w:color w:val="000000" w:themeColor="text1"/>
          </w:rPr>
          <w:t xml:space="preserve">the </w:t>
        </w:r>
      </w:ins>
      <w:r w:rsidRPr="00BF05CF">
        <w:rPr>
          <w:rFonts w:ascii="Calibri" w:hAnsi="Calibri" w:cs="Calibri"/>
          <w:color w:val="000000" w:themeColor="text1"/>
        </w:rPr>
        <w:t xml:space="preserve">development of AIs, specific attention is paid to their environmental persistence. Regulations like Maximum Residue Limits (MRLs) aimed at capping consumer exposure incentivise agrochemical companies to produce AIs that readily degrade. There are no MRLs for ‘inert’ ingredients (EC, 2009), and as such no pressure to produce fast decaying substances. One example of this is the AI class, the pyrethroids; cypermethrin, permethrin, and deltamethrin all have half-lives in pond water of &lt;1 day (Tooby et al., 1981, Crossland, 1982, Rawn et al., 1982). In contrast, the surfactant adjuvant Multi-Film X-77, which may be applied as part of the same tank mix as pyrethroids, can repel honeybee visitation from a pond for 6 months after an initial spiking of 500ppm (Moffett and Morton 1973 and 1975). This concentration of Multi-Film X-77 also causes honeybees to drown at high rates for 60 days after application (Moffett and Morton 1973). In this scenario the pyrethroid AI has degraded well below the limit of detection whilst the ‘inert’ adjuvant is still causing significant mortality for months after. While not all AIs degrade as fast as pyrethroids, and not all ‘inert’ ingredients are likely to be as persistent as surfactants, this illustrates that assuming that all ingredients in a formulation will behave in a uniform manner once in the environment is unlikely to be true. </w:t>
      </w:r>
    </w:p>
    <w:p w14:paraId="144DFCC8" w14:textId="77777777" w:rsidR="002D4ACE" w:rsidRPr="00CF16FE" w:rsidRDefault="002D4ACE" w:rsidP="00BF498D">
      <w:pPr>
        <w:spacing w:line="360" w:lineRule="auto"/>
        <w:jc w:val="both"/>
        <w:rPr>
          <w:rFonts w:ascii="Calibri" w:hAnsi="Calibri" w:cs="Calibri"/>
          <w:color w:val="000000" w:themeColor="text1"/>
        </w:rPr>
      </w:pPr>
    </w:p>
    <w:p w14:paraId="6D35BAE0" w14:textId="603B4F88" w:rsidR="002D4ACE" w:rsidRPr="00BF05CF" w:rsidRDefault="002D4ACE" w:rsidP="002D4ACE">
      <w:pPr>
        <w:shd w:val="clear" w:color="auto" w:fill="FFFFFF"/>
        <w:spacing w:after="180" w:line="360" w:lineRule="auto"/>
        <w:jc w:val="both"/>
        <w:rPr>
          <w:rFonts w:ascii="Calibri" w:hAnsi="Calibri" w:cs="Calibri"/>
          <w:color w:val="000000" w:themeColor="text1"/>
        </w:rPr>
      </w:pPr>
      <w:r w:rsidRPr="00BF05CF">
        <w:rPr>
          <w:rFonts w:ascii="Calibri" w:hAnsi="Calibri" w:cs="Calibri"/>
          <w:color w:val="000000" w:themeColor="text1"/>
        </w:rPr>
        <w:t xml:space="preserve">One of the reasons there is a paucity of data on the environmental fate </w:t>
      </w:r>
      <w:ins w:id="88" w:author="Edward Straw" w:date="2021-05-03T10:43:00Z">
        <w:r w:rsidR="00CF16FE">
          <w:rPr>
            <w:rFonts w:ascii="Calibri" w:hAnsi="Calibri" w:cs="Calibri"/>
            <w:color w:val="000000" w:themeColor="text1"/>
          </w:rPr>
          <w:t xml:space="preserve">or toxicity </w:t>
        </w:r>
      </w:ins>
      <w:r w:rsidRPr="00BF05CF">
        <w:rPr>
          <w:rFonts w:ascii="Calibri" w:hAnsi="Calibri" w:cs="Calibri"/>
          <w:color w:val="000000" w:themeColor="text1"/>
        </w:rPr>
        <w:t>of ‘inert’ ingredients’ is that, under EU law only co-formulants with specific human hazard statements attached need to be reported as ingredients (EC, 2006)</w:t>
      </w:r>
      <w:r w:rsidR="00CF16FE">
        <w:rPr>
          <w:rFonts w:ascii="Calibri" w:hAnsi="Calibri" w:cs="Calibri"/>
          <w:color w:val="000000" w:themeColor="text1"/>
        </w:rPr>
        <w:t xml:space="preserve">. </w:t>
      </w:r>
      <w:r>
        <w:rPr>
          <w:rFonts w:ascii="Calibri" w:hAnsi="Calibri" w:cs="Calibri"/>
          <w:color w:val="000000" w:themeColor="text1"/>
        </w:rPr>
        <w:t xml:space="preserve">Despite this EU laws are among the most stringent in the world, with comparable documents from the US having even less information. </w:t>
      </w:r>
      <w:r w:rsidRPr="00BF05CF">
        <w:rPr>
          <w:rFonts w:ascii="Calibri" w:hAnsi="Calibri" w:cs="Calibri"/>
          <w:color w:val="000000" w:themeColor="text1"/>
        </w:rPr>
        <w:t>The identity and concentration of other ingredients are explicitly protected under EU law as proprietary information (EC, 2009). Maintaining the identity of ‘inert’ ingredients as trade secrets severely impedes researchers’ capacity to understand how they spread in</w:t>
      </w:r>
      <w:ins w:id="89" w:author="Edward Straw" w:date="2021-05-03T10:51:00Z">
        <w:r w:rsidR="0052254A">
          <w:rPr>
            <w:rFonts w:ascii="Calibri" w:hAnsi="Calibri" w:cs="Calibri"/>
            <w:color w:val="000000" w:themeColor="text1"/>
          </w:rPr>
          <w:t>, and affect,</w:t>
        </w:r>
      </w:ins>
      <w:r w:rsidRPr="00BF05CF">
        <w:rPr>
          <w:rFonts w:ascii="Calibri" w:hAnsi="Calibri" w:cs="Calibri"/>
          <w:color w:val="000000" w:themeColor="text1"/>
        </w:rPr>
        <w:t xml:space="preserve"> nature (Chen, Fine and Mullin, 2018</w:t>
      </w:r>
      <w:r w:rsidR="0052254A">
        <w:rPr>
          <w:rFonts w:ascii="Calibri" w:hAnsi="Calibri" w:cs="Calibri"/>
          <w:color w:val="000000" w:themeColor="text1"/>
        </w:rPr>
        <w:t>, Straw, Carpentier and Brown, 2021</w:t>
      </w:r>
      <w:r w:rsidRPr="00BF05CF">
        <w:rPr>
          <w:rFonts w:ascii="Calibri" w:hAnsi="Calibri" w:cs="Calibri"/>
          <w:color w:val="000000" w:themeColor="text1"/>
        </w:rPr>
        <w:t xml:space="preserve">). </w:t>
      </w:r>
    </w:p>
    <w:p w14:paraId="415D5620" w14:textId="77777777" w:rsidR="00966EA4" w:rsidRPr="00BF05CF" w:rsidRDefault="00966EA4" w:rsidP="0064024D">
      <w:pPr>
        <w:pStyle w:val="CommentText"/>
        <w:spacing w:line="360" w:lineRule="auto"/>
        <w:jc w:val="both"/>
        <w:rPr>
          <w:rFonts w:asciiTheme="minorHAnsi" w:hAnsiTheme="minorHAnsi" w:cstheme="minorHAnsi"/>
          <w:color w:val="000000" w:themeColor="text1"/>
          <w:sz w:val="24"/>
          <w:szCs w:val="24"/>
        </w:rPr>
      </w:pPr>
    </w:p>
    <w:p w14:paraId="19BFEB82" w14:textId="74DE5E95" w:rsidR="0064024D" w:rsidRPr="00BF05CF" w:rsidRDefault="008A22C1" w:rsidP="0064024D">
      <w:pPr>
        <w:pStyle w:val="CommentText"/>
        <w:spacing w:line="360" w:lineRule="auto"/>
        <w:jc w:val="both"/>
        <w:rPr>
          <w:rFonts w:ascii="Calibri" w:hAnsi="Calibri" w:cs="Calibri"/>
          <w:color w:val="000000" w:themeColor="text1"/>
          <w:sz w:val="24"/>
          <w:szCs w:val="24"/>
        </w:rPr>
      </w:pPr>
      <w:r w:rsidRPr="006D1065">
        <w:rPr>
          <w:rFonts w:asciiTheme="minorHAnsi" w:hAnsiTheme="minorHAnsi" w:cstheme="minorHAnsi"/>
          <w:color w:val="000000" w:themeColor="text1"/>
          <w:sz w:val="24"/>
          <w:szCs w:val="24"/>
        </w:rPr>
        <w:lastRenderedPageBreak/>
        <w:t>Given t</w:t>
      </w:r>
      <w:r w:rsidR="0064024D" w:rsidRPr="006D1065">
        <w:rPr>
          <w:rFonts w:asciiTheme="minorHAnsi" w:hAnsiTheme="minorHAnsi" w:cstheme="minorHAnsi"/>
          <w:color w:val="000000" w:themeColor="text1"/>
          <w:sz w:val="24"/>
          <w:szCs w:val="24"/>
        </w:rPr>
        <w:t xml:space="preserve">he </w:t>
      </w:r>
      <w:r w:rsidRPr="006D1065">
        <w:rPr>
          <w:rFonts w:asciiTheme="minorHAnsi" w:hAnsiTheme="minorHAnsi" w:cstheme="minorHAnsi"/>
          <w:color w:val="000000" w:themeColor="text1"/>
          <w:sz w:val="24"/>
          <w:szCs w:val="24"/>
        </w:rPr>
        <w:t>widespread</w:t>
      </w:r>
      <w:r w:rsidR="0064024D" w:rsidRPr="006D1065">
        <w:rPr>
          <w:rFonts w:asciiTheme="minorHAnsi" w:hAnsiTheme="minorHAnsi" w:cstheme="minorHAnsi"/>
          <w:color w:val="000000" w:themeColor="text1"/>
          <w:sz w:val="24"/>
          <w:szCs w:val="24"/>
        </w:rPr>
        <w:t xml:space="preserve"> usage</w:t>
      </w:r>
      <w:r w:rsidR="00825366">
        <w:rPr>
          <w:rFonts w:asciiTheme="minorHAnsi" w:hAnsiTheme="minorHAnsi" w:cstheme="minorHAnsi"/>
          <w:color w:val="000000" w:themeColor="text1"/>
          <w:sz w:val="24"/>
          <w:szCs w:val="24"/>
        </w:rPr>
        <w:t xml:space="preserve">, </w:t>
      </w:r>
      <w:r w:rsidR="0064024D" w:rsidRPr="006D1065">
        <w:rPr>
          <w:rFonts w:asciiTheme="minorHAnsi" w:hAnsiTheme="minorHAnsi" w:cstheme="minorHAnsi"/>
          <w:color w:val="000000" w:themeColor="text1"/>
          <w:sz w:val="24"/>
          <w:szCs w:val="24"/>
        </w:rPr>
        <w:t xml:space="preserve">uncharacterised </w:t>
      </w:r>
      <w:ins w:id="90" w:author="Edward Straw" w:date="2021-05-03T10:35:00Z">
        <w:r w:rsidR="00825366">
          <w:rPr>
            <w:rFonts w:asciiTheme="minorHAnsi" w:hAnsiTheme="minorHAnsi" w:cstheme="minorHAnsi"/>
            <w:color w:val="000000" w:themeColor="text1"/>
            <w:sz w:val="24"/>
            <w:szCs w:val="24"/>
          </w:rPr>
          <w:t xml:space="preserve">ecological persistency and uncharacterised </w:t>
        </w:r>
      </w:ins>
      <w:r w:rsidR="0064024D" w:rsidRPr="006D1065">
        <w:rPr>
          <w:rFonts w:asciiTheme="minorHAnsi" w:hAnsiTheme="minorHAnsi" w:cstheme="minorHAnsi"/>
          <w:color w:val="000000" w:themeColor="text1"/>
          <w:sz w:val="24"/>
          <w:szCs w:val="24"/>
        </w:rPr>
        <w:t>hazard of ‘inert’ ingredients</w:t>
      </w:r>
      <w:r w:rsidRPr="006D1065">
        <w:rPr>
          <w:rFonts w:asciiTheme="minorHAnsi" w:hAnsiTheme="minorHAnsi" w:cstheme="minorHAnsi"/>
          <w:color w:val="000000" w:themeColor="text1"/>
          <w:sz w:val="24"/>
          <w:szCs w:val="24"/>
        </w:rPr>
        <w:t>, their application in the absence of specific regulatory testing or academic research</w:t>
      </w:r>
      <w:r w:rsidR="0064024D" w:rsidRPr="006D1065">
        <w:rPr>
          <w:rFonts w:asciiTheme="minorHAnsi" w:hAnsiTheme="minorHAnsi" w:cstheme="minorHAnsi"/>
          <w:color w:val="000000" w:themeColor="text1"/>
          <w:sz w:val="24"/>
          <w:szCs w:val="24"/>
        </w:rPr>
        <w:t xml:space="preserve"> makes them potential unidentified drivers </w:t>
      </w:r>
      <w:r w:rsidR="0098001B" w:rsidRPr="00080895">
        <w:rPr>
          <w:rFonts w:asciiTheme="minorHAnsi" w:hAnsiTheme="minorHAnsi" w:cstheme="minorHAnsi"/>
          <w:color w:val="000000" w:themeColor="text1"/>
          <w:sz w:val="24"/>
          <w:szCs w:val="24"/>
        </w:rPr>
        <w:t>of</w:t>
      </w:r>
      <w:r w:rsidR="0064024D" w:rsidRPr="006D1065">
        <w:rPr>
          <w:rFonts w:asciiTheme="minorHAnsi" w:hAnsiTheme="minorHAnsi" w:cstheme="minorHAnsi"/>
          <w:color w:val="000000" w:themeColor="text1"/>
          <w:sz w:val="24"/>
          <w:szCs w:val="24"/>
        </w:rPr>
        <w:t xml:space="preserve"> bee declines. </w:t>
      </w:r>
      <w:ins w:id="91" w:author="Edward Straw" w:date="2021-05-03T16:46:00Z">
        <w:r w:rsidR="00A637BA">
          <w:rPr>
            <w:rFonts w:asciiTheme="minorHAnsi" w:hAnsiTheme="minorHAnsi" w:cstheme="minorHAnsi"/>
            <w:color w:val="000000" w:themeColor="text1"/>
            <w:sz w:val="24"/>
            <w:szCs w:val="24"/>
          </w:rPr>
          <w:t>An example illustrating why this could be the case is the neonicotinoids (</w:t>
        </w:r>
        <w:r w:rsidR="00A637BA" w:rsidRPr="006D1065">
          <w:rPr>
            <w:rFonts w:asciiTheme="minorHAnsi" w:hAnsiTheme="minorHAnsi" w:cstheme="minorHAnsi"/>
            <w:color w:val="000000" w:themeColor="text1"/>
            <w:sz w:val="24"/>
            <w:szCs w:val="24"/>
          </w:rPr>
          <w:t>imidacloprid, thiamethoxam and clothianidin</w:t>
        </w:r>
        <w:r w:rsidR="00A637BA">
          <w:rPr>
            <w:rFonts w:asciiTheme="minorHAnsi" w:hAnsiTheme="minorHAnsi" w:cstheme="minorHAnsi"/>
            <w:color w:val="000000" w:themeColor="text1"/>
            <w:sz w:val="24"/>
            <w:szCs w:val="24"/>
          </w:rPr>
          <w:t>), for which a</w:t>
        </w:r>
      </w:ins>
      <w:del w:id="92" w:author="Edward Straw" w:date="2021-05-03T16:46:00Z">
        <w:r w:rsidR="00BB2B33" w:rsidRPr="00BF05CF" w:rsidDel="00A637BA">
          <w:rPr>
            <w:rFonts w:asciiTheme="minorHAnsi" w:hAnsiTheme="minorHAnsi" w:cstheme="minorHAnsi"/>
            <w:color w:val="000000" w:themeColor="text1"/>
            <w:sz w:val="24"/>
            <w:szCs w:val="24"/>
          </w:rPr>
          <w:delText>A</w:delText>
        </w:r>
      </w:del>
      <w:r w:rsidR="00BB2B33" w:rsidRPr="00BF05CF">
        <w:rPr>
          <w:rFonts w:asciiTheme="minorHAnsi" w:hAnsiTheme="minorHAnsi" w:cstheme="minorHAnsi"/>
          <w:color w:val="000000" w:themeColor="text1"/>
          <w:sz w:val="24"/>
          <w:szCs w:val="24"/>
        </w:rPr>
        <w:t xml:space="preserve">uthorization for outdoor </w:t>
      </w:r>
      <w:del w:id="93" w:author="Edward Straw" w:date="2021-05-03T16:46:00Z">
        <w:r w:rsidR="00BB2B33" w:rsidRPr="00BF05CF" w:rsidDel="00A637BA">
          <w:rPr>
            <w:rFonts w:asciiTheme="minorHAnsi" w:hAnsiTheme="minorHAnsi" w:cstheme="minorHAnsi"/>
            <w:color w:val="000000" w:themeColor="text1"/>
            <w:sz w:val="24"/>
            <w:szCs w:val="24"/>
          </w:rPr>
          <w:delText>use of t</w:delText>
        </w:r>
        <w:r w:rsidR="0064024D" w:rsidRPr="006D1065" w:rsidDel="00A637BA">
          <w:rPr>
            <w:rFonts w:asciiTheme="minorHAnsi" w:hAnsiTheme="minorHAnsi" w:cstheme="minorHAnsi"/>
            <w:color w:val="000000" w:themeColor="text1"/>
            <w:sz w:val="24"/>
            <w:szCs w:val="24"/>
          </w:rPr>
          <w:delText>hree neonicotinoid insecticides</w:delText>
        </w:r>
      </w:del>
      <w:del w:id="94" w:author="Edward Straw" w:date="2021-05-03T16:47:00Z">
        <w:r w:rsidR="00BB2B33" w:rsidRPr="00BF05CF" w:rsidDel="00A637BA">
          <w:rPr>
            <w:rFonts w:asciiTheme="minorHAnsi" w:hAnsiTheme="minorHAnsi" w:cstheme="minorHAnsi"/>
            <w:color w:val="000000" w:themeColor="text1"/>
            <w:sz w:val="24"/>
            <w:szCs w:val="24"/>
          </w:rPr>
          <w:delText>-</w:delText>
        </w:r>
        <w:r w:rsidR="0064024D" w:rsidRPr="006D1065" w:rsidDel="00A637BA">
          <w:rPr>
            <w:rFonts w:asciiTheme="minorHAnsi" w:hAnsiTheme="minorHAnsi" w:cstheme="minorHAnsi"/>
            <w:color w:val="000000" w:themeColor="text1"/>
            <w:sz w:val="24"/>
            <w:szCs w:val="24"/>
          </w:rPr>
          <w:delText xml:space="preserve"> </w:delText>
        </w:r>
      </w:del>
      <w:del w:id="95" w:author="Edward Straw" w:date="2021-05-03T16:46:00Z">
        <w:r w:rsidR="0064024D" w:rsidRPr="006D1065" w:rsidDel="00A637BA">
          <w:rPr>
            <w:rFonts w:asciiTheme="minorHAnsi" w:hAnsiTheme="minorHAnsi" w:cstheme="minorHAnsi"/>
            <w:color w:val="000000" w:themeColor="text1"/>
            <w:sz w:val="24"/>
            <w:szCs w:val="24"/>
          </w:rPr>
          <w:delText>imidacloprid, thiamethoxam and clothianidin</w:delText>
        </w:r>
      </w:del>
      <w:del w:id="96" w:author="Edward Straw" w:date="2021-05-03T16:47:00Z">
        <w:r w:rsidR="00BB2B33" w:rsidRPr="00BF05CF" w:rsidDel="00A637BA">
          <w:rPr>
            <w:rFonts w:asciiTheme="minorHAnsi" w:hAnsiTheme="minorHAnsi" w:cstheme="minorHAnsi"/>
            <w:color w:val="000000" w:themeColor="text1"/>
            <w:sz w:val="24"/>
            <w:szCs w:val="24"/>
          </w:rPr>
          <w:delText>-</w:delText>
        </w:r>
        <w:r w:rsidR="0064024D" w:rsidRPr="006D1065" w:rsidDel="00A637BA">
          <w:rPr>
            <w:rFonts w:asciiTheme="minorHAnsi" w:hAnsiTheme="minorHAnsi" w:cstheme="minorHAnsi"/>
            <w:color w:val="000000" w:themeColor="text1"/>
            <w:sz w:val="24"/>
            <w:szCs w:val="24"/>
          </w:rPr>
          <w:delText xml:space="preserve"> </w:delText>
        </w:r>
      </w:del>
      <w:r w:rsidR="00BB2B33" w:rsidRPr="00BF05CF">
        <w:rPr>
          <w:rFonts w:asciiTheme="minorHAnsi" w:hAnsiTheme="minorHAnsi" w:cstheme="minorHAnsi"/>
          <w:color w:val="000000" w:themeColor="text1"/>
          <w:sz w:val="24"/>
          <w:szCs w:val="24"/>
        </w:rPr>
        <w:t>was</w:t>
      </w:r>
      <w:r w:rsidR="0064024D" w:rsidRPr="006D1065">
        <w:rPr>
          <w:rFonts w:asciiTheme="minorHAnsi" w:hAnsiTheme="minorHAnsi" w:cstheme="minorHAnsi"/>
          <w:color w:val="000000" w:themeColor="text1"/>
          <w:sz w:val="24"/>
          <w:szCs w:val="24"/>
        </w:rPr>
        <w:t xml:space="preserve"> revoked in the EU in 2013 (EC, 2013). These substances </w:t>
      </w:r>
      <w:r w:rsidR="00BB2B33" w:rsidRPr="00BF05CF">
        <w:rPr>
          <w:rFonts w:asciiTheme="minorHAnsi" w:hAnsiTheme="minorHAnsi" w:cstheme="minorHAnsi"/>
          <w:color w:val="000000" w:themeColor="text1"/>
          <w:sz w:val="24"/>
          <w:szCs w:val="24"/>
        </w:rPr>
        <w:t>had undergone</w:t>
      </w:r>
      <w:r w:rsidR="0064024D" w:rsidRPr="006D1065">
        <w:rPr>
          <w:rFonts w:asciiTheme="minorHAnsi" w:hAnsiTheme="minorHAnsi" w:cstheme="minorHAnsi"/>
          <w:color w:val="000000" w:themeColor="text1"/>
          <w:sz w:val="24"/>
          <w:szCs w:val="24"/>
        </w:rPr>
        <w:t>, and passed, full ecotoxicological testing</w:t>
      </w:r>
      <w:r w:rsidR="00BB2B33" w:rsidRPr="00BF05CF">
        <w:rPr>
          <w:rFonts w:asciiTheme="minorHAnsi" w:hAnsiTheme="minorHAnsi" w:cstheme="minorHAnsi"/>
          <w:color w:val="000000" w:themeColor="text1"/>
          <w:sz w:val="24"/>
          <w:szCs w:val="24"/>
        </w:rPr>
        <w:t xml:space="preserve"> (including a</w:t>
      </w:r>
      <w:r w:rsidR="004617B7" w:rsidRPr="00BF05CF">
        <w:rPr>
          <w:rFonts w:asciiTheme="minorHAnsi" w:hAnsiTheme="minorHAnsi" w:cstheme="minorHAnsi"/>
          <w:color w:val="000000" w:themeColor="text1"/>
          <w:sz w:val="24"/>
          <w:szCs w:val="24"/>
        </w:rPr>
        <w:t>ssessment</w:t>
      </w:r>
      <w:r w:rsidR="00BB2B33" w:rsidRPr="00BF05CF">
        <w:rPr>
          <w:rFonts w:asciiTheme="minorHAnsi" w:hAnsiTheme="minorHAnsi" w:cstheme="minorHAnsi"/>
          <w:color w:val="000000" w:themeColor="text1"/>
          <w:sz w:val="24"/>
          <w:szCs w:val="24"/>
        </w:rPr>
        <w:t xml:space="preserve"> of risks to bees) </w:t>
      </w:r>
      <w:r w:rsidR="0064024D" w:rsidRPr="006D1065">
        <w:rPr>
          <w:rFonts w:asciiTheme="minorHAnsi" w:hAnsiTheme="minorHAnsi" w:cstheme="minorHAnsi"/>
          <w:color w:val="000000" w:themeColor="text1"/>
          <w:sz w:val="24"/>
          <w:szCs w:val="24"/>
        </w:rPr>
        <w:t>prior to approval</w:t>
      </w:r>
      <w:r w:rsidR="00BB2B33" w:rsidRPr="00BF05CF">
        <w:rPr>
          <w:rFonts w:asciiTheme="minorHAnsi" w:hAnsiTheme="minorHAnsi" w:cstheme="minorHAnsi"/>
          <w:color w:val="000000" w:themeColor="text1"/>
          <w:sz w:val="24"/>
          <w:szCs w:val="24"/>
        </w:rPr>
        <w:t>,</w:t>
      </w:r>
      <w:r w:rsidR="0064024D" w:rsidRPr="006D1065">
        <w:rPr>
          <w:rFonts w:asciiTheme="minorHAnsi" w:hAnsiTheme="minorHAnsi" w:cstheme="minorHAnsi"/>
          <w:color w:val="000000" w:themeColor="text1"/>
          <w:sz w:val="24"/>
          <w:szCs w:val="24"/>
        </w:rPr>
        <w:t xml:space="preserve"> </w:t>
      </w:r>
      <w:r w:rsidR="00BB2B33" w:rsidRPr="00BF05CF">
        <w:rPr>
          <w:rFonts w:asciiTheme="minorHAnsi" w:hAnsiTheme="minorHAnsi" w:cstheme="minorHAnsi"/>
          <w:color w:val="000000" w:themeColor="text1"/>
          <w:sz w:val="24"/>
          <w:szCs w:val="24"/>
        </w:rPr>
        <w:t xml:space="preserve">but were nonetheless later shown </w:t>
      </w:r>
      <w:r w:rsidR="00E417DA" w:rsidRPr="00BF05CF">
        <w:rPr>
          <w:rFonts w:asciiTheme="minorHAnsi" w:hAnsiTheme="minorHAnsi" w:cstheme="minorHAnsi"/>
          <w:color w:val="000000" w:themeColor="text1"/>
          <w:sz w:val="24"/>
          <w:szCs w:val="24"/>
        </w:rPr>
        <w:t xml:space="preserve">through academic research </w:t>
      </w:r>
      <w:r w:rsidR="00BB2B33" w:rsidRPr="00BF05CF">
        <w:rPr>
          <w:rFonts w:asciiTheme="minorHAnsi" w:hAnsiTheme="minorHAnsi" w:cstheme="minorHAnsi"/>
          <w:color w:val="000000" w:themeColor="text1"/>
          <w:sz w:val="24"/>
          <w:szCs w:val="24"/>
        </w:rPr>
        <w:t>to cause</w:t>
      </w:r>
      <w:r w:rsidR="0064024D" w:rsidRPr="006D1065">
        <w:rPr>
          <w:rFonts w:asciiTheme="minorHAnsi" w:hAnsiTheme="minorHAnsi" w:cstheme="minorHAnsi"/>
          <w:color w:val="000000" w:themeColor="text1"/>
          <w:sz w:val="24"/>
          <w:szCs w:val="24"/>
        </w:rPr>
        <w:t xml:space="preserve"> serious detriment to bees and bee populations</w:t>
      </w:r>
      <w:r w:rsidR="00BB2B33" w:rsidRPr="00BF05CF">
        <w:rPr>
          <w:rFonts w:asciiTheme="minorHAnsi" w:hAnsiTheme="minorHAnsi" w:cstheme="minorHAnsi"/>
          <w:color w:val="000000" w:themeColor="text1"/>
          <w:sz w:val="24"/>
          <w:szCs w:val="24"/>
        </w:rPr>
        <w:t>, mediated through sublethal effects that the regulatory process failed to detect</w:t>
      </w:r>
      <w:del w:id="97" w:author="Edward Straw" w:date="2021-05-03T16:47:00Z">
        <w:r w:rsidR="00BB2B33" w:rsidRPr="00BF05CF" w:rsidDel="00A637BA">
          <w:rPr>
            <w:rFonts w:asciiTheme="minorHAnsi" w:hAnsiTheme="minorHAnsi" w:cstheme="minorHAnsi"/>
            <w:color w:val="000000" w:themeColor="text1"/>
            <w:sz w:val="24"/>
            <w:szCs w:val="24"/>
          </w:rPr>
          <w:delText xml:space="preserve"> </w:delText>
        </w:r>
      </w:del>
      <w:r w:rsidR="0064024D" w:rsidRPr="006D1065">
        <w:rPr>
          <w:rFonts w:asciiTheme="minorHAnsi" w:hAnsiTheme="minorHAnsi" w:cstheme="minorHAnsi"/>
          <w:color w:val="000000" w:themeColor="text1"/>
          <w:sz w:val="24"/>
          <w:szCs w:val="24"/>
        </w:rPr>
        <w:t xml:space="preserve"> (</w:t>
      </w:r>
      <w:ins w:id="98" w:author="Edward Straw" w:date="2021-05-03T16:47:00Z">
        <w:r w:rsidR="00A637BA">
          <w:rPr>
            <w:rFonts w:asciiTheme="minorHAnsi" w:hAnsiTheme="minorHAnsi" w:cstheme="minorHAnsi"/>
            <w:color w:val="000000" w:themeColor="text1"/>
            <w:sz w:val="24"/>
            <w:szCs w:val="24"/>
          </w:rPr>
          <w:t>Rundl</w:t>
        </w:r>
      </w:ins>
      <w:ins w:id="99" w:author="Edward Straw" w:date="2021-05-03T16:48:00Z">
        <w:r w:rsidR="00E36427">
          <w:rPr>
            <w:rFonts w:asciiTheme="minorHAnsi" w:hAnsiTheme="minorHAnsi" w:cstheme="minorHAnsi"/>
            <w:color w:val="000000" w:themeColor="text1"/>
            <w:sz w:val="24"/>
            <w:szCs w:val="24"/>
          </w:rPr>
          <w:t>ö</w:t>
        </w:r>
      </w:ins>
      <w:ins w:id="100" w:author="Edward Straw" w:date="2021-05-03T16:47:00Z">
        <w:r w:rsidR="00A637BA">
          <w:rPr>
            <w:rFonts w:asciiTheme="minorHAnsi" w:hAnsiTheme="minorHAnsi" w:cstheme="minorHAnsi"/>
            <w:color w:val="000000" w:themeColor="text1"/>
            <w:sz w:val="24"/>
            <w:szCs w:val="24"/>
          </w:rPr>
          <w:t>f et al. 2015</w:t>
        </w:r>
        <w:r w:rsidR="00E36427">
          <w:rPr>
            <w:rFonts w:asciiTheme="minorHAnsi" w:hAnsiTheme="minorHAnsi" w:cstheme="minorHAnsi"/>
            <w:color w:val="000000" w:themeColor="text1"/>
            <w:sz w:val="24"/>
            <w:szCs w:val="24"/>
          </w:rPr>
          <w:t xml:space="preserve"> </w:t>
        </w:r>
      </w:ins>
      <w:r w:rsidR="0064024D" w:rsidRPr="006D1065">
        <w:rPr>
          <w:rFonts w:asciiTheme="minorHAnsi" w:hAnsiTheme="minorHAnsi" w:cstheme="minorHAnsi"/>
          <w:color w:val="000000" w:themeColor="text1"/>
          <w:sz w:val="24"/>
          <w:szCs w:val="24"/>
        </w:rPr>
        <w:t xml:space="preserve">REFS). </w:t>
      </w:r>
      <w:r w:rsidR="00217255" w:rsidRPr="006D1065">
        <w:rPr>
          <w:rFonts w:asciiTheme="minorHAnsi" w:hAnsiTheme="minorHAnsi" w:cstheme="minorHAnsi"/>
          <w:color w:val="000000" w:themeColor="text1"/>
          <w:sz w:val="24"/>
          <w:szCs w:val="24"/>
        </w:rPr>
        <w:t>Just as the</w:t>
      </w:r>
      <w:r w:rsidR="00217255" w:rsidRPr="00BF05CF">
        <w:rPr>
          <w:rFonts w:ascii="Calibri" w:hAnsi="Calibri" w:cs="Calibri"/>
          <w:color w:val="000000" w:themeColor="text1"/>
          <w:sz w:val="24"/>
          <w:szCs w:val="24"/>
        </w:rPr>
        <w:t xml:space="preserve"> limited scope of the regulatory system failed to detect the risk neonicotinoids posed to bees, </w:t>
      </w:r>
      <w:ins w:id="101" w:author="Edward Straw" w:date="2021-05-03T16:48:00Z">
        <w:r w:rsidR="00284612">
          <w:rPr>
            <w:rFonts w:ascii="Calibri" w:hAnsi="Calibri" w:cs="Calibri"/>
            <w:color w:val="000000" w:themeColor="text1"/>
            <w:sz w:val="24"/>
            <w:szCs w:val="24"/>
          </w:rPr>
          <w:t>‘inert’ ingredients</w:t>
        </w:r>
      </w:ins>
      <w:del w:id="102" w:author="Edward Straw" w:date="2021-05-03T16:48:00Z">
        <w:r w:rsidR="00217255" w:rsidRPr="00BF05CF" w:rsidDel="00284612">
          <w:rPr>
            <w:rFonts w:ascii="Calibri" w:hAnsi="Calibri" w:cs="Calibri"/>
            <w:color w:val="000000" w:themeColor="text1"/>
            <w:sz w:val="24"/>
            <w:szCs w:val="24"/>
          </w:rPr>
          <w:delText>co-formulants</w:delText>
        </w:r>
      </w:del>
      <w:r w:rsidR="00217255" w:rsidRPr="00BF05CF">
        <w:rPr>
          <w:rFonts w:ascii="Calibri" w:hAnsi="Calibri" w:cs="Calibri"/>
          <w:color w:val="000000" w:themeColor="text1"/>
          <w:sz w:val="24"/>
          <w:szCs w:val="24"/>
        </w:rPr>
        <w:t xml:space="preserve"> too could be severely damaging to bees without triggering </w:t>
      </w:r>
      <w:r w:rsidR="00235EE5" w:rsidRPr="00BF05CF">
        <w:rPr>
          <w:rFonts w:ascii="Calibri" w:hAnsi="Calibri" w:cs="Calibri"/>
          <w:color w:val="000000" w:themeColor="text1"/>
          <w:sz w:val="24"/>
          <w:szCs w:val="24"/>
        </w:rPr>
        <w:t>concern during the regulatory process</w:t>
      </w:r>
      <w:r w:rsidR="00217255" w:rsidRPr="00BF05CF">
        <w:rPr>
          <w:rFonts w:ascii="Calibri" w:hAnsi="Calibri" w:cs="Calibri"/>
          <w:color w:val="000000" w:themeColor="text1"/>
          <w:sz w:val="24"/>
          <w:szCs w:val="24"/>
        </w:rPr>
        <w:t xml:space="preserve">. </w:t>
      </w:r>
      <w:r w:rsidR="00080895">
        <w:rPr>
          <w:rFonts w:ascii="Calibri" w:hAnsi="Calibri" w:cs="Calibri"/>
          <w:color w:val="000000" w:themeColor="text1"/>
          <w:sz w:val="24"/>
          <w:szCs w:val="24"/>
        </w:rPr>
        <w:t xml:space="preserve">Consequently, academic research has a significant role to play in assessing the </w:t>
      </w:r>
      <w:ins w:id="103" w:author="Edward Straw" w:date="2021-05-03T10:09:00Z">
        <w:r w:rsidR="00966EA4">
          <w:rPr>
            <w:rFonts w:ascii="Calibri" w:hAnsi="Calibri" w:cs="Calibri"/>
            <w:color w:val="000000" w:themeColor="text1"/>
            <w:sz w:val="24"/>
            <w:szCs w:val="24"/>
          </w:rPr>
          <w:t xml:space="preserve">exposure, </w:t>
        </w:r>
      </w:ins>
      <w:r w:rsidR="00080895">
        <w:rPr>
          <w:rFonts w:ascii="Calibri" w:hAnsi="Calibri" w:cs="Calibri"/>
          <w:color w:val="000000" w:themeColor="text1"/>
          <w:sz w:val="24"/>
          <w:szCs w:val="24"/>
        </w:rPr>
        <w:t>hazards and risks associated with ‘inert’ ingredients within pesticide formulations.</w:t>
      </w:r>
      <w:r w:rsidR="006D1065" w:rsidRPr="006D1065" w:rsidDel="006D1065">
        <w:rPr>
          <w:rFonts w:ascii="Calibri" w:hAnsi="Calibri" w:cs="Calibri"/>
          <w:strike/>
          <w:color w:val="000000" w:themeColor="text1"/>
          <w:sz w:val="24"/>
          <w:szCs w:val="24"/>
        </w:rPr>
        <w:t xml:space="preserve"> </w:t>
      </w:r>
    </w:p>
    <w:p w14:paraId="79E9636A" w14:textId="77777777" w:rsidR="0064024D" w:rsidRPr="00BF05CF" w:rsidRDefault="0064024D" w:rsidP="0064024D">
      <w:pPr>
        <w:pStyle w:val="CommentText"/>
        <w:spacing w:line="360" w:lineRule="auto"/>
        <w:jc w:val="both"/>
        <w:rPr>
          <w:rFonts w:ascii="Calibri" w:hAnsi="Calibri" w:cs="Calibri"/>
          <w:color w:val="000000" w:themeColor="text1"/>
          <w:sz w:val="24"/>
          <w:szCs w:val="24"/>
        </w:rPr>
      </w:pPr>
    </w:p>
    <w:p w14:paraId="4D6B281A" w14:textId="58AB53B0" w:rsidR="0064024D" w:rsidRPr="00BF05CF" w:rsidRDefault="00235EE5" w:rsidP="002F2A63">
      <w:pPr>
        <w:spacing w:line="360" w:lineRule="auto"/>
        <w:jc w:val="both"/>
        <w:rPr>
          <w:rFonts w:ascii="Calibri" w:hAnsi="Calibri" w:cs="Calibri"/>
          <w:color w:val="000000" w:themeColor="text1"/>
        </w:rPr>
      </w:pPr>
      <w:r w:rsidRPr="00BF05CF">
        <w:rPr>
          <w:rFonts w:ascii="Calibri" w:hAnsi="Calibri" w:cs="Calibri"/>
          <w:color w:val="000000" w:themeColor="text1"/>
        </w:rPr>
        <w:t xml:space="preserve">Existing academic research on </w:t>
      </w:r>
      <w:r w:rsidR="00136AD8">
        <w:rPr>
          <w:rFonts w:ascii="Calibri" w:hAnsi="Calibri" w:cs="Calibri"/>
          <w:color w:val="000000" w:themeColor="text1"/>
        </w:rPr>
        <w:t>‘</w:t>
      </w:r>
      <w:r w:rsidRPr="00BF05CF">
        <w:rPr>
          <w:rFonts w:ascii="Calibri" w:hAnsi="Calibri" w:cs="Calibri"/>
          <w:color w:val="000000" w:themeColor="text1"/>
        </w:rPr>
        <w:t>inert</w:t>
      </w:r>
      <w:r w:rsidR="00136AD8">
        <w:rPr>
          <w:rFonts w:ascii="Calibri" w:hAnsi="Calibri" w:cs="Calibri"/>
          <w:color w:val="000000" w:themeColor="text1"/>
        </w:rPr>
        <w:t>’</w:t>
      </w:r>
      <w:r w:rsidRPr="00BF05CF">
        <w:rPr>
          <w:rFonts w:ascii="Calibri" w:hAnsi="Calibri" w:cs="Calibri"/>
          <w:color w:val="000000" w:themeColor="text1"/>
        </w:rPr>
        <w:t xml:space="preserve"> ingredients</w:t>
      </w:r>
      <w:r w:rsidR="0064024D" w:rsidRPr="00BF05CF">
        <w:rPr>
          <w:rFonts w:ascii="Calibri" w:hAnsi="Calibri" w:cs="Calibri"/>
          <w:color w:val="000000" w:themeColor="text1"/>
        </w:rPr>
        <w:t xml:space="preserve"> has focussed on two categories</w:t>
      </w:r>
      <w:r w:rsidRPr="00BF05CF">
        <w:rPr>
          <w:rFonts w:ascii="Calibri" w:hAnsi="Calibri" w:cs="Calibri"/>
          <w:color w:val="000000" w:themeColor="text1"/>
        </w:rPr>
        <w:t>:</w:t>
      </w:r>
      <w:r w:rsidR="0064024D" w:rsidRPr="00BF05CF">
        <w:rPr>
          <w:rFonts w:ascii="Calibri" w:hAnsi="Calibri" w:cs="Calibri"/>
          <w:color w:val="000000" w:themeColor="text1"/>
        </w:rPr>
        <w:t xml:space="preserve"> surfactants (most commonly as adjuvants) and solvents (most commonly as co-formulants). Surfactants (short for </w:t>
      </w:r>
      <w:r w:rsidR="0064024D" w:rsidRPr="00BF05CF">
        <w:rPr>
          <w:rFonts w:ascii="Calibri" w:hAnsi="Calibri" w:cs="Calibri"/>
          <w:b/>
          <w:bCs/>
          <w:color w:val="000000" w:themeColor="text1"/>
        </w:rPr>
        <w:t>surf</w:t>
      </w:r>
      <w:r w:rsidR="0064024D" w:rsidRPr="00BF05CF">
        <w:rPr>
          <w:rFonts w:ascii="Calibri" w:hAnsi="Calibri" w:cs="Calibri"/>
          <w:color w:val="000000" w:themeColor="text1"/>
        </w:rPr>
        <w:t xml:space="preserve">ace </w:t>
      </w:r>
      <w:r w:rsidR="0064024D" w:rsidRPr="00BF05CF">
        <w:rPr>
          <w:rFonts w:ascii="Calibri" w:hAnsi="Calibri" w:cs="Calibri"/>
          <w:b/>
          <w:bCs/>
          <w:color w:val="000000" w:themeColor="text1"/>
        </w:rPr>
        <w:t>act</w:t>
      </w:r>
      <w:r w:rsidR="0064024D" w:rsidRPr="00BF05CF">
        <w:rPr>
          <w:rFonts w:ascii="Calibri" w:hAnsi="Calibri" w:cs="Calibri"/>
          <w:color w:val="000000" w:themeColor="text1"/>
        </w:rPr>
        <w:t xml:space="preserve">ive </w:t>
      </w:r>
      <w:r w:rsidR="0064024D" w:rsidRPr="00BF05CF">
        <w:rPr>
          <w:rFonts w:ascii="Calibri" w:hAnsi="Calibri" w:cs="Calibri"/>
          <w:b/>
          <w:bCs/>
          <w:color w:val="000000" w:themeColor="text1"/>
        </w:rPr>
        <w:t>a</w:t>
      </w:r>
      <w:r w:rsidR="0064024D" w:rsidRPr="00BF05CF">
        <w:rPr>
          <w:rFonts w:ascii="Calibri" w:hAnsi="Calibri" w:cs="Calibri"/>
          <w:color w:val="000000" w:themeColor="text1"/>
        </w:rPr>
        <w:t>ge</w:t>
      </w:r>
      <w:r w:rsidR="0064024D" w:rsidRPr="00BF05CF">
        <w:rPr>
          <w:rFonts w:ascii="Calibri" w:hAnsi="Calibri" w:cs="Calibri"/>
          <w:b/>
          <w:bCs/>
          <w:color w:val="000000" w:themeColor="text1"/>
        </w:rPr>
        <w:t>nt</w:t>
      </w:r>
      <w:r w:rsidR="0064024D" w:rsidRPr="00BF05CF">
        <w:rPr>
          <w:rFonts w:ascii="Calibri" w:hAnsi="Calibri" w:cs="Calibri"/>
          <w:color w:val="000000" w:themeColor="text1"/>
        </w:rPr>
        <w:t xml:space="preserve">), are the among the most common adjuvant type </w:t>
      </w:r>
      <w:r w:rsidR="00F025B4" w:rsidRPr="00BF05CF">
        <w:rPr>
          <w:rFonts w:ascii="Calibri" w:hAnsi="Calibri" w:cs="Calibri"/>
          <w:color w:val="000000" w:themeColor="text1"/>
        </w:rPr>
        <w:t>(</w:t>
      </w:r>
      <w:r w:rsidR="00EE36D7" w:rsidRPr="00BF05CF">
        <w:rPr>
          <w:rFonts w:ascii="Calibri" w:hAnsi="Calibri" w:cs="Calibri"/>
          <w:color w:val="000000" w:themeColor="text1"/>
        </w:rPr>
        <w:t>Health and Safety Executive UK, 2020</w:t>
      </w:r>
      <w:r w:rsidR="001D7D1D" w:rsidRPr="00BF05CF">
        <w:rPr>
          <w:rFonts w:ascii="Calibri" w:hAnsi="Calibri" w:cs="Calibri"/>
          <w:color w:val="000000" w:themeColor="text1"/>
        </w:rPr>
        <w:t>a</w:t>
      </w:r>
      <w:r w:rsidR="0064024D" w:rsidRPr="00BF05CF">
        <w:rPr>
          <w:rFonts w:ascii="Calibri" w:hAnsi="Calibri" w:cs="Calibri"/>
          <w:color w:val="000000" w:themeColor="text1"/>
        </w:rPr>
        <w:t xml:space="preserve">). They function by reducing surface tension, enabling the spray to spread out over the surface of the leaf, increasing contact area (Stevens, 1993). A higher contact area improves penetration of the AI, improving efficacy of the spray (Stevens, 1993). Solvents are co-formulants that allow an AI to be dissolved at a higher concentration than if it were dissolved in water (Hazen, 2000). Because formulations are sold as concentrated stocks which are then diluted in water, this </w:t>
      </w:r>
      <w:r w:rsidR="00080895">
        <w:rPr>
          <w:rFonts w:ascii="Calibri" w:hAnsi="Calibri" w:cs="Calibri"/>
          <w:color w:val="000000" w:themeColor="text1"/>
        </w:rPr>
        <w:t>makes</w:t>
      </w:r>
      <w:r w:rsidR="0064024D" w:rsidRPr="00BF05CF">
        <w:rPr>
          <w:rFonts w:ascii="Calibri" w:hAnsi="Calibri" w:cs="Calibri"/>
          <w:color w:val="000000" w:themeColor="text1"/>
        </w:rPr>
        <w:t xml:space="preserve"> formulation</w:t>
      </w:r>
      <w:r w:rsidR="00080895">
        <w:rPr>
          <w:rFonts w:ascii="Calibri" w:hAnsi="Calibri" w:cs="Calibri"/>
          <w:color w:val="000000" w:themeColor="text1"/>
        </w:rPr>
        <w:t>s</w:t>
      </w:r>
      <w:r w:rsidR="0064024D" w:rsidRPr="00BF05CF">
        <w:rPr>
          <w:rFonts w:ascii="Calibri" w:hAnsi="Calibri" w:cs="Calibri"/>
          <w:color w:val="000000" w:themeColor="text1"/>
        </w:rPr>
        <w:t xml:space="preserve"> cheaper to produce, distribute and store. Given that many AIs are poorly soluble in water, solvents are likely very common co-formulants. Crop oil concentrates are a much less frequently studied type of ‘inert’. They are typically petroleum-based spray adjuvants used to reduce droplet evaporation, and aid degradation of the wax surface on a leaf, which aids AI penetration</w:t>
      </w:r>
      <w:r w:rsidR="002F2A63">
        <w:rPr>
          <w:rFonts w:ascii="Calibri" w:hAnsi="Calibri" w:cs="Calibri"/>
          <w:color w:val="000000" w:themeColor="text1"/>
        </w:rPr>
        <w:t xml:space="preserve">.  </w:t>
      </w:r>
      <w:r w:rsidR="0064024D" w:rsidRPr="00BF05CF">
        <w:rPr>
          <w:rFonts w:ascii="Calibri" w:hAnsi="Calibri" w:cs="Calibri"/>
          <w:color w:val="000000" w:themeColor="text1"/>
        </w:rPr>
        <w:t>Here we use a systematic review approach to summarise what is known about the effects of ‘inert’ ingredients on bees.</w:t>
      </w:r>
      <w:ins w:id="104" w:author="Edward Straw" w:date="2021-05-03T10:53:00Z">
        <w:r w:rsidR="00CA3B27">
          <w:rPr>
            <w:rFonts w:ascii="Calibri" w:hAnsi="Calibri" w:cs="Calibri"/>
            <w:color w:val="000000" w:themeColor="text1"/>
          </w:rPr>
          <w:t xml:space="preserve"> </w:t>
        </w:r>
      </w:ins>
      <w:ins w:id="105" w:author="Edward Straw" w:date="2021-05-03T10:54:00Z">
        <w:r w:rsidR="00CA3B27">
          <w:rPr>
            <w:rFonts w:ascii="Calibri" w:hAnsi="Calibri" w:cs="Calibri"/>
            <w:color w:val="000000" w:themeColor="text1"/>
          </w:rPr>
          <w:t xml:space="preserve"> </w:t>
        </w:r>
      </w:ins>
    </w:p>
    <w:p w14:paraId="22EE52C0" w14:textId="77777777" w:rsidR="0064024D" w:rsidRPr="00BF05CF" w:rsidRDefault="0064024D" w:rsidP="0064024D">
      <w:pPr>
        <w:spacing w:line="360" w:lineRule="auto"/>
        <w:jc w:val="both"/>
        <w:rPr>
          <w:rFonts w:ascii="Calibri" w:hAnsi="Calibri" w:cs="Calibri"/>
          <w:b/>
          <w:bCs/>
          <w:color w:val="000000" w:themeColor="text1"/>
        </w:rPr>
      </w:pPr>
    </w:p>
    <w:p w14:paraId="3B62DA14" w14:textId="77777777" w:rsidR="00326B99" w:rsidRDefault="00326B99">
      <w:pPr>
        <w:rPr>
          <w:ins w:id="106" w:author="Edward Straw" w:date="2021-05-03T10:55:00Z"/>
          <w:rFonts w:ascii="Calibri" w:hAnsi="Calibri" w:cs="Calibri"/>
          <w:b/>
          <w:bCs/>
          <w:color w:val="000000" w:themeColor="text1"/>
        </w:rPr>
      </w:pPr>
      <w:ins w:id="107" w:author="Edward Straw" w:date="2021-05-03T10:55:00Z">
        <w:r>
          <w:rPr>
            <w:rFonts w:ascii="Calibri" w:hAnsi="Calibri" w:cs="Calibri"/>
            <w:b/>
            <w:bCs/>
            <w:color w:val="000000" w:themeColor="text1"/>
          </w:rPr>
          <w:br w:type="page"/>
        </w:r>
      </w:ins>
    </w:p>
    <w:p w14:paraId="2BE95968" w14:textId="2471C36C" w:rsidR="0064024D" w:rsidRPr="00BF05CF" w:rsidRDefault="0064024D" w:rsidP="0064024D">
      <w:pPr>
        <w:spacing w:line="360" w:lineRule="auto"/>
        <w:jc w:val="both"/>
        <w:rPr>
          <w:rFonts w:ascii="Calibri" w:hAnsi="Calibri" w:cs="Calibri"/>
          <w:b/>
          <w:bCs/>
          <w:color w:val="000000" w:themeColor="text1"/>
        </w:rPr>
      </w:pPr>
      <w:r w:rsidRPr="00BF05CF">
        <w:rPr>
          <w:rFonts w:ascii="Calibri" w:hAnsi="Calibri" w:cs="Calibri"/>
          <w:b/>
          <w:bCs/>
          <w:color w:val="000000" w:themeColor="text1"/>
        </w:rPr>
        <w:lastRenderedPageBreak/>
        <w:t>Methods</w:t>
      </w:r>
    </w:p>
    <w:p w14:paraId="3217B376" w14:textId="2344A7BB" w:rsidR="0064024D" w:rsidRPr="00BF05CF" w:rsidRDefault="0064024D" w:rsidP="0064024D">
      <w:pPr>
        <w:spacing w:line="360" w:lineRule="auto"/>
        <w:jc w:val="both"/>
        <w:rPr>
          <w:rFonts w:ascii="Calibri" w:hAnsi="Calibri" w:cs="Calibri"/>
          <w:color w:val="000000" w:themeColor="text1"/>
        </w:rPr>
      </w:pPr>
      <w:r w:rsidRPr="00BF05CF">
        <w:rPr>
          <w:rFonts w:ascii="Calibri" w:hAnsi="Calibri" w:cs="Calibri"/>
          <w:color w:val="000000" w:themeColor="text1"/>
        </w:rPr>
        <w:t>Web of Science Core Collection and Google Scholar search</w:t>
      </w:r>
      <w:r w:rsidR="00080895">
        <w:rPr>
          <w:rFonts w:ascii="Calibri" w:hAnsi="Calibri" w:cs="Calibri"/>
          <w:color w:val="000000" w:themeColor="text1"/>
        </w:rPr>
        <w:t>es</w:t>
      </w:r>
      <w:r w:rsidRPr="00BF05CF">
        <w:rPr>
          <w:rFonts w:ascii="Calibri" w:hAnsi="Calibri" w:cs="Calibri"/>
          <w:color w:val="000000" w:themeColor="text1"/>
        </w:rPr>
        <w:t xml:space="preserve"> were undertaken</w:t>
      </w:r>
      <w:r w:rsidR="00177B0E" w:rsidRPr="00BF05CF">
        <w:rPr>
          <w:rFonts w:ascii="Calibri" w:hAnsi="Calibri" w:cs="Calibri"/>
          <w:color w:val="000000" w:themeColor="text1"/>
        </w:rPr>
        <w:t xml:space="preserve"> based </w:t>
      </w:r>
      <w:r w:rsidR="003A21A9" w:rsidRPr="00BF05CF">
        <w:rPr>
          <w:rFonts w:ascii="Calibri" w:hAnsi="Calibri" w:cs="Calibri"/>
          <w:color w:val="000000" w:themeColor="text1"/>
        </w:rPr>
        <w:t xml:space="preserve">on </w:t>
      </w:r>
      <w:r w:rsidR="00177B0E" w:rsidRPr="00BF05CF">
        <w:rPr>
          <w:rFonts w:ascii="Calibri" w:hAnsi="Calibri" w:cs="Calibri"/>
          <w:color w:val="000000" w:themeColor="text1"/>
        </w:rPr>
        <w:t xml:space="preserve">the methods used </w:t>
      </w:r>
      <w:r w:rsidR="003A21A9" w:rsidRPr="00BF05CF">
        <w:rPr>
          <w:rFonts w:ascii="Calibri" w:hAnsi="Calibri" w:cs="Calibri"/>
          <w:color w:val="000000" w:themeColor="text1"/>
        </w:rPr>
        <w:t>by</w:t>
      </w:r>
      <w:r w:rsidR="00177B0E" w:rsidRPr="00BF05CF">
        <w:rPr>
          <w:rFonts w:ascii="Calibri" w:hAnsi="Calibri" w:cs="Calibri"/>
          <w:color w:val="000000" w:themeColor="text1"/>
        </w:rPr>
        <w:t xml:space="preserve"> Cullen et al., (2019), using the PRISMA </w:t>
      </w:r>
      <w:r w:rsidR="005C3C23" w:rsidRPr="00BF05CF">
        <w:rPr>
          <w:rFonts w:ascii="Calibri" w:hAnsi="Calibri" w:cs="Calibri"/>
          <w:color w:val="000000" w:themeColor="text1"/>
        </w:rPr>
        <w:t>framework (</w:t>
      </w:r>
      <w:r w:rsidR="006361C9" w:rsidRPr="00BF05CF">
        <w:rPr>
          <w:rFonts w:ascii="Calibri" w:hAnsi="Calibri" w:cs="Calibri"/>
          <w:color w:val="000000" w:themeColor="text1"/>
        </w:rPr>
        <w:t>Moher et al., 2009)</w:t>
      </w:r>
      <w:r w:rsidRPr="00BF05CF">
        <w:rPr>
          <w:rFonts w:ascii="Calibri" w:hAnsi="Calibri" w:cs="Calibri"/>
          <w:color w:val="000000" w:themeColor="text1"/>
        </w:rPr>
        <w:t xml:space="preserve">, and </w:t>
      </w:r>
      <w:r w:rsidR="00080895">
        <w:rPr>
          <w:rFonts w:ascii="Calibri" w:hAnsi="Calibri" w:cs="Calibri"/>
          <w:color w:val="000000" w:themeColor="text1"/>
        </w:rPr>
        <w:t>combined with</w:t>
      </w:r>
      <w:r w:rsidR="00080895" w:rsidRPr="00BF05CF">
        <w:rPr>
          <w:rFonts w:ascii="Calibri" w:hAnsi="Calibri" w:cs="Calibri"/>
          <w:color w:val="000000" w:themeColor="text1"/>
        </w:rPr>
        <w:t xml:space="preserve"> </w:t>
      </w:r>
      <w:r w:rsidRPr="00BF05CF">
        <w:rPr>
          <w:rFonts w:ascii="Calibri" w:hAnsi="Calibri" w:cs="Calibri"/>
          <w:color w:val="000000" w:themeColor="text1"/>
        </w:rPr>
        <w:t xml:space="preserve">forward and backwards citation tracing to ensure </w:t>
      </w:r>
      <w:r w:rsidR="00080895">
        <w:rPr>
          <w:rFonts w:ascii="Calibri" w:hAnsi="Calibri" w:cs="Calibri"/>
          <w:color w:val="000000" w:themeColor="text1"/>
        </w:rPr>
        <w:t xml:space="preserve">that </w:t>
      </w:r>
      <w:r w:rsidRPr="00BF05CF">
        <w:rPr>
          <w:rFonts w:ascii="Calibri" w:hAnsi="Calibri" w:cs="Calibri"/>
          <w:color w:val="000000" w:themeColor="text1"/>
        </w:rPr>
        <w:t>all relevant literature was captured</w:t>
      </w:r>
      <w:ins w:id="108" w:author="Edward Straw" w:date="2021-05-03T11:03:00Z">
        <w:r w:rsidR="00F84443">
          <w:rPr>
            <w:rFonts w:ascii="Calibri" w:hAnsi="Calibri" w:cs="Calibri"/>
            <w:color w:val="000000" w:themeColor="text1"/>
          </w:rPr>
          <w:t>, although w</w:t>
        </w:r>
      </w:ins>
      <w:ins w:id="109" w:author="Edward Straw" w:date="2021-05-03T10:56:00Z">
        <w:r w:rsidR="005D3A19">
          <w:rPr>
            <w:rFonts w:ascii="Calibri" w:hAnsi="Calibri" w:cs="Calibri"/>
            <w:color w:val="000000" w:themeColor="text1"/>
          </w:rPr>
          <w:t xml:space="preserve">e </w:t>
        </w:r>
      </w:ins>
      <w:ins w:id="110" w:author="Edward Straw" w:date="2021-05-03T16:51:00Z">
        <w:r w:rsidR="00524883">
          <w:rPr>
            <w:rFonts w:ascii="Calibri" w:hAnsi="Calibri" w:cs="Calibri"/>
            <w:color w:val="000000" w:themeColor="text1"/>
          </w:rPr>
          <w:t xml:space="preserve">do </w:t>
        </w:r>
      </w:ins>
      <w:ins w:id="111" w:author="Edward Straw" w:date="2021-05-03T10:56:00Z">
        <w:r w:rsidR="005D3A19">
          <w:rPr>
            <w:rFonts w:ascii="Calibri" w:hAnsi="Calibri" w:cs="Calibri"/>
            <w:color w:val="000000" w:themeColor="text1"/>
          </w:rPr>
          <w:t xml:space="preserve">acknowledge that </w:t>
        </w:r>
      </w:ins>
      <w:ins w:id="112" w:author="Edward Straw" w:date="2021-05-03T10:57:00Z">
        <w:r w:rsidR="005D3A19">
          <w:rPr>
            <w:rFonts w:ascii="Calibri" w:hAnsi="Calibri" w:cs="Calibri"/>
            <w:color w:val="000000" w:themeColor="text1"/>
          </w:rPr>
          <w:t xml:space="preserve">using only the English language potentially excludes relevant literature. </w:t>
        </w:r>
      </w:ins>
      <w:r w:rsidRPr="00BF05CF">
        <w:rPr>
          <w:rFonts w:ascii="Calibri" w:hAnsi="Calibri" w:cs="Calibri"/>
          <w:color w:val="000000" w:themeColor="text1"/>
        </w:rPr>
        <w:t xml:space="preserve">The systematic review included only publications where there was an ‘inert’ only treatment group being tested on bees, or ‘inert’ ingredient residue data in honey, nectar, wax or pollen. </w:t>
      </w:r>
    </w:p>
    <w:p w14:paraId="3A6B44A3" w14:textId="77777777" w:rsidR="00F0540B" w:rsidRDefault="00F0540B" w:rsidP="00F0540B">
      <w:pPr>
        <w:spacing w:line="360" w:lineRule="auto"/>
        <w:jc w:val="both"/>
        <w:rPr>
          <w:ins w:id="113" w:author="Edward Straw" w:date="2021-05-03T10:59:00Z"/>
          <w:rFonts w:ascii="Calibri" w:hAnsi="Calibri"/>
        </w:rPr>
      </w:pPr>
    </w:p>
    <w:p w14:paraId="7CDD917C" w14:textId="6CFC25EB" w:rsidR="00F0540B" w:rsidRDefault="00F0540B" w:rsidP="00F0540B">
      <w:pPr>
        <w:spacing w:line="360" w:lineRule="auto"/>
        <w:jc w:val="both"/>
        <w:rPr>
          <w:ins w:id="114" w:author="Edward Straw" w:date="2021-05-03T11:01:00Z"/>
          <w:rFonts w:ascii="Calibri" w:hAnsi="Calibri"/>
        </w:rPr>
      </w:pPr>
      <w:ins w:id="115" w:author="Edward Straw" w:date="2021-05-03T10:59:00Z">
        <w:r>
          <w:rPr>
            <w:rFonts w:ascii="Calibri" w:hAnsi="Calibri"/>
          </w:rPr>
          <w:t>P</w:t>
        </w:r>
      </w:ins>
      <w:ins w:id="116" w:author="Edward Straw" w:date="2021-05-03T11:04:00Z">
        <w:r w:rsidR="00F84443">
          <w:rPr>
            <w:rFonts w:ascii="Calibri" w:hAnsi="Calibri"/>
          </w:rPr>
          <w:t>eer reviewed p</w:t>
        </w:r>
      </w:ins>
      <w:ins w:id="117" w:author="Edward Straw" w:date="2021-05-03T10:59:00Z">
        <w:r>
          <w:rPr>
            <w:rFonts w:ascii="Calibri" w:hAnsi="Calibri"/>
          </w:rPr>
          <w:t>ublications were included in the review if they p</w:t>
        </w:r>
      </w:ins>
      <w:r w:rsidRPr="001C0F8D">
        <w:rPr>
          <w:rFonts w:ascii="Calibri" w:hAnsi="Calibri"/>
        </w:rPr>
        <w:t>resent</w:t>
      </w:r>
      <w:ins w:id="118" w:author="Edward Straw" w:date="2021-05-03T10:59:00Z">
        <w:r>
          <w:rPr>
            <w:rFonts w:ascii="Calibri" w:hAnsi="Calibri"/>
          </w:rPr>
          <w:t>ed</w:t>
        </w:r>
      </w:ins>
      <w:r w:rsidRPr="001C0F8D">
        <w:rPr>
          <w:rFonts w:ascii="Calibri" w:hAnsi="Calibri"/>
        </w:rPr>
        <w:t xml:space="preserve"> new experimental research</w:t>
      </w:r>
      <w:ins w:id="119" w:author="Edward Straw" w:date="2021-05-03T10:59:00Z">
        <w:r>
          <w:rPr>
            <w:rFonts w:ascii="Calibri" w:hAnsi="Calibri"/>
          </w:rPr>
          <w:t xml:space="preserve"> t</w:t>
        </w:r>
      </w:ins>
      <w:r w:rsidRPr="001C0F8D">
        <w:rPr>
          <w:rFonts w:ascii="Calibri" w:hAnsi="Calibri"/>
        </w:rPr>
        <w:t>est</w:t>
      </w:r>
      <w:r>
        <w:rPr>
          <w:rFonts w:ascii="Calibri" w:hAnsi="Calibri"/>
        </w:rPr>
        <w:t>ing</w:t>
      </w:r>
      <w:r w:rsidRPr="001C0F8D">
        <w:rPr>
          <w:rFonts w:ascii="Calibri" w:hAnsi="Calibri"/>
        </w:rPr>
        <w:t xml:space="preserve"> at least one treatment </w:t>
      </w:r>
      <w:ins w:id="120" w:author="Edward Straw" w:date="2021-05-03T11:00:00Z">
        <w:r>
          <w:rPr>
            <w:rFonts w:ascii="Calibri" w:hAnsi="Calibri"/>
          </w:rPr>
          <w:t>of</w:t>
        </w:r>
        <w:r w:rsidRPr="001C0F8D">
          <w:rPr>
            <w:rFonts w:ascii="Calibri" w:hAnsi="Calibri"/>
          </w:rPr>
          <w:t xml:space="preserve"> </w:t>
        </w:r>
      </w:ins>
      <w:r w:rsidRPr="001C0F8D">
        <w:rPr>
          <w:rFonts w:ascii="Calibri" w:hAnsi="Calibri"/>
        </w:rPr>
        <w:t>an agricultural co-formulant or adjuvant, with an appropriate control</w:t>
      </w:r>
      <w:ins w:id="121" w:author="Edward Straw" w:date="2021-05-03T11:00:00Z">
        <w:r>
          <w:rPr>
            <w:rFonts w:ascii="Calibri" w:hAnsi="Calibri"/>
          </w:rPr>
          <w:t>, or m</w:t>
        </w:r>
      </w:ins>
      <w:r w:rsidRPr="001C0F8D">
        <w:rPr>
          <w:rFonts w:ascii="Calibri" w:hAnsi="Calibri"/>
        </w:rPr>
        <w:t>easur</w:t>
      </w:r>
      <w:ins w:id="122" w:author="Edward Straw" w:date="2021-05-03T11:00:00Z">
        <w:r>
          <w:rPr>
            <w:rFonts w:ascii="Calibri" w:hAnsi="Calibri"/>
          </w:rPr>
          <w:t>ed</w:t>
        </w:r>
      </w:ins>
      <w:r w:rsidRPr="001C0F8D">
        <w:rPr>
          <w:rFonts w:ascii="Calibri" w:hAnsi="Calibri"/>
        </w:rPr>
        <w:t xml:space="preserve"> residues of an agricultural co-formulant or adjuvant in a bee or bee related medium</w:t>
      </w:r>
      <w:ins w:id="123" w:author="Edward Straw" w:date="2021-05-03T11:01:00Z">
        <w:r>
          <w:rPr>
            <w:rFonts w:ascii="Calibri" w:hAnsi="Calibri"/>
          </w:rPr>
          <w:t xml:space="preserve">, with </w:t>
        </w:r>
      </w:ins>
      <w:ins w:id="124" w:author="Edward Straw" w:date="2021-05-03T16:52:00Z">
        <w:r w:rsidR="00524883">
          <w:rPr>
            <w:rFonts w:ascii="Calibri" w:hAnsi="Calibri"/>
          </w:rPr>
          <w:t xml:space="preserve">the </w:t>
        </w:r>
      </w:ins>
      <w:ins w:id="125" w:author="Edward Straw" w:date="2021-05-03T11:01:00Z">
        <w:r w:rsidRPr="001C0F8D">
          <w:rPr>
            <w:rFonts w:ascii="Calibri" w:hAnsi="Calibri"/>
          </w:rPr>
          <w:t>agricultural co-formulant or adjuvant</w:t>
        </w:r>
        <w:r>
          <w:rPr>
            <w:rFonts w:ascii="Calibri" w:hAnsi="Calibri"/>
          </w:rPr>
          <w:t xml:space="preserve"> being</w:t>
        </w:r>
      </w:ins>
      <w:ins w:id="126" w:author="Edward Straw" w:date="2021-05-03T11:00:00Z">
        <w:r w:rsidRPr="001C0F8D">
          <w:rPr>
            <w:rFonts w:ascii="Calibri" w:hAnsi="Calibri"/>
          </w:rPr>
          <w:t xml:space="preserve"> defined </w:t>
        </w:r>
      </w:ins>
      <w:ins w:id="127" w:author="Edward Straw" w:date="2021-05-03T11:01:00Z">
        <w:r>
          <w:rPr>
            <w:rFonts w:ascii="Calibri" w:hAnsi="Calibri"/>
          </w:rPr>
          <w:t>as such by</w:t>
        </w:r>
      </w:ins>
      <w:ins w:id="128" w:author="Edward Straw" w:date="2021-05-03T11:00:00Z">
        <w:r w:rsidRPr="001C0F8D">
          <w:rPr>
            <w:rFonts w:ascii="Calibri" w:hAnsi="Calibri"/>
          </w:rPr>
          <w:t xml:space="preserve"> the</w:t>
        </w:r>
        <w:r>
          <w:rPr>
            <w:rFonts w:ascii="Calibri" w:hAnsi="Calibri"/>
          </w:rPr>
          <w:t xml:space="preserve"> publications</w:t>
        </w:r>
        <w:r w:rsidRPr="001C0F8D">
          <w:rPr>
            <w:rFonts w:ascii="Calibri" w:hAnsi="Calibri"/>
          </w:rPr>
          <w:t xml:space="preserve"> authors</w:t>
        </w:r>
      </w:ins>
      <w:ins w:id="129" w:author="Edward Straw" w:date="2021-05-03T11:01:00Z">
        <w:r>
          <w:rPr>
            <w:rFonts w:ascii="Calibri" w:hAnsi="Calibri"/>
          </w:rPr>
          <w:t xml:space="preserve">. </w:t>
        </w:r>
      </w:ins>
    </w:p>
    <w:p w14:paraId="057CD1D8" w14:textId="77777777" w:rsidR="00F0540B" w:rsidRPr="001C0F8D" w:rsidRDefault="00F0540B" w:rsidP="00F0540B">
      <w:pPr>
        <w:spacing w:line="360" w:lineRule="auto"/>
        <w:jc w:val="both"/>
        <w:rPr>
          <w:rFonts w:ascii="Calibri" w:hAnsi="Calibri"/>
        </w:rPr>
      </w:pPr>
    </w:p>
    <w:p w14:paraId="632224E0" w14:textId="74B175B6" w:rsidR="00F0540B" w:rsidRPr="001C0F8D" w:rsidRDefault="00F0540B" w:rsidP="00F0540B">
      <w:pPr>
        <w:spacing w:line="360" w:lineRule="auto"/>
        <w:jc w:val="both"/>
        <w:rPr>
          <w:rFonts w:ascii="Calibri" w:hAnsi="Calibri"/>
        </w:rPr>
      </w:pPr>
      <w:r>
        <w:rPr>
          <w:rFonts w:ascii="Calibri" w:hAnsi="Calibri"/>
        </w:rPr>
        <w:t>Literature was initially characterised by title, with titles lacking relevance to agriculture, bees or pesticides being excluded</w:t>
      </w:r>
      <w:ins w:id="130" w:author="Edward Straw" w:date="2021-05-03T11:01:00Z">
        <w:r>
          <w:rPr>
            <w:rFonts w:ascii="Calibri" w:hAnsi="Calibri"/>
          </w:rPr>
          <w:t xml:space="preserve">, then </w:t>
        </w:r>
      </w:ins>
      <w:r>
        <w:rPr>
          <w:rFonts w:ascii="Calibri" w:hAnsi="Calibri"/>
        </w:rPr>
        <w:t>by abstract, with abstracts lacking relevance to the search criteria removed.</w:t>
      </w:r>
      <w:ins w:id="131" w:author="Edward Straw" w:date="2021-05-03T11:01:00Z">
        <w:r>
          <w:rPr>
            <w:rFonts w:ascii="Calibri" w:hAnsi="Calibri"/>
          </w:rPr>
          <w:t xml:space="preserve"> Finally, </w:t>
        </w:r>
      </w:ins>
      <w:ins w:id="132" w:author="Edward Straw" w:date="2021-05-03T11:02:00Z">
        <w:r>
          <w:rPr>
            <w:rFonts w:ascii="Calibri" w:hAnsi="Calibri"/>
          </w:rPr>
          <w:t xml:space="preserve">remaining </w:t>
        </w:r>
      </w:ins>
      <w:ins w:id="133" w:author="Edward Straw" w:date="2021-05-03T11:01:00Z">
        <w:r>
          <w:rPr>
            <w:rFonts w:ascii="Calibri" w:hAnsi="Calibri"/>
          </w:rPr>
          <w:t>l</w:t>
        </w:r>
      </w:ins>
      <w:r>
        <w:rPr>
          <w:rFonts w:ascii="Calibri" w:hAnsi="Calibri"/>
        </w:rPr>
        <w:t>iterature was read in full and the full exclusion criteria were applied. Throughout the search ambiguous</w:t>
      </w:r>
      <w:r w:rsidR="00640A06">
        <w:rPr>
          <w:rFonts w:ascii="Calibri" w:hAnsi="Calibri"/>
        </w:rPr>
        <w:t>ly</w:t>
      </w:r>
      <w:r>
        <w:rPr>
          <w:rFonts w:ascii="Calibri" w:hAnsi="Calibri"/>
        </w:rPr>
        <w:t xml:space="preserve"> title</w:t>
      </w:r>
      <w:r w:rsidR="00640A06">
        <w:rPr>
          <w:rFonts w:ascii="Calibri" w:hAnsi="Calibri"/>
        </w:rPr>
        <w:t>d publications</w:t>
      </w:r>
      <w:r>
        <w:rPr>
          <w:rFonts w:ascii="Calibri" w:hAnsi="Calibri"/>
        </w:rPr>
        <w:t xml:space="preserve"> were retained to the next stage. </w:t>
      </w:r>
      <w:r w:rsidRPr="001C0F8D">
        <w:rPr>
          <w:rFonts w:ascii="Calibri" w:hAnsi="Calibri"/>
        </w:rPr>
        <w:t xml:space="preserve">Papers not accessible online, despite all reasonable efforts made to acquire them were excluded. </w:t>
      </w:r>
    </w:p>
    <w:p w14:paraId="2FED8390" w14:textId="0714B196" w:rsidR="00F0540B" w:rsidRDefault="00F0540B" w:rsidP="00F0540B">
      <w:pPr>
        <w:spacing w:line="360" w:lineRule="auto"/>
        <w:jc w:val="both"/>
        <w:rPr>
          <w:ins w:id="134" w:author="Edward Straw" w:date="2021-05-03T11:04:00Z"/>
          <w:rFonts w:ascii="Calibri" w:hAnsi="Calibri"/>
        </w:rPr>
      </w:pPr>
    </w:p>
    <w:p w14:paraId="17D5D2BD" w14:textId="3C2AFBD6" w:rsidR="000102C4" w:rsidRPr="001C0F8D" w:rsidRDefault="00F51D5D" w:rsidP="000102C4">
      <w:pPr>
        <w:spacing w:line="360" w:lineRule="auto"/>
        <w:jc w:val="both"/>
        <w:rPr>
          <w:ins w:id="135" w:author="Edward Straw" w:date="2021-05-03T11:11:00Z"/>
          <w:rFonts w:ascii="Calibri" w:hAnsi="Calibri"/>
        </w:rPr>
      </w:pPr>
      <w:ins w:id="136" w:author="Edward Straw" w:date="2021-05-03T11:04:00Z">
        <w:r>
          <w:rPr>
            <w:rFonts w:ascii="Calibri" w:hAnsi="Calibri"/>
          </w:rPr>
          <w:t xml:space="preserve">Because the </w:t>
        </w:r>
      </w:ins>
      <w:ins w:id="137" w:author="Edward Straw" w:date="2021-05-03T11:05:00Z">
        <w:r>
          <w:rPr>
            <w:rFonts w:ascii="Calibri" w:hAnsi="Calibri"/>
          </w:rPr>
          <w:t xml:space="preserve">definition of </w:t>
        </w:r>
      </w:ins>
      <w:ins w:id="138" w:author="Edward Straw" w:date="2021-05-03T11:04:00Z">
        <w:r>
          <w:rPr>
            <w:rFonts w:ascii="Calibri" w:hAnsi="Calibri"/>
          </w:rPr>
          <w:t xml:space="preserve">adjuvant </w:t>
        </w:r>
      </w:ins>
      <w:ins w:id="139" w:author="Edward Straw" w:date="2021-05-03T11:05:00Z">
        <w:r>
          <w:rPr>
            <w:rFonts w:ascii="Calibri" w:hAnsi="Calibri"/>
          </w:rPr>
          <w:t xml:space="preserve">varies between authors it is defined here as meaning a </w:t>
        </w:r>
      </w:ins>
      <w:r w:rsidR="00F0540B" w:rsidRPr="001C0F8D">
        <w:rPr>
          <w:rFonts w:ascii="Calibri" w:hAnsi="Calibri"/>
        </w:rPr>
        <w:t xml:space="preserve">tank additives without purpose of specific pesticidal action (regardless of organic/regulatory status). For instance, neem </w:t>
      </w:r>
      <w:r w:rsidR="00F0540B">
        <w:rPr>
          <w:rFonts w:ascii="Calibri" w:hAnsi="Calibri"/>
        </w:rPr>
        <w:t>o</w:t>
      </w:r>
      <w:r w:rsidR="00F0540B" w:rsidRPr="001C0F8D">
        <w:rPr>
          <w:rFonts w:ascii="Calibri" w:hAnsi="Calibri"/>
        </w:rPr>
        <w:t>il adjuvants which are marketed as insecticidal would be excluded.</w:t>
      </w:r>
      <w:r w:rsidR="000102C4" w:rsidDel="000102C4">
        <w:rPr>
          <w:rFonts w:ascii="Calibri" w:hAnsi="Calibri"/>
        </w:rPr>
        <w:t xml:space="preserve"> </w:t>
      </w:r>
      <w:r w:rsidR="00F0540B">
        <w:rPr>
          <w:rFonts w:ascii="Calibri" w:hAnsi="Calibri"/>
        </w:rPr>
        <w:t xml:space="preserve"> </w:t>
      </w:r>
      <w:r w:rsidR="00783387">
        <w:rPr>
          <w:rFonts w:ascii="Calibri" w:hAnsi="Calibri"/>
        </w:rPr>
        <w:t>B</w:t>
      </w:r>
      <w:r w:rsidR="00F0540B">
        <w:rPr>
          <w:rFonts w:ascii="Calibri" w:hAnsi="Calibri"/>
        </w:rPr>
        <w:t>ecause synergist</w:t>
      </w:r>
      <w:r w:rsidR="00783387">
        <w:rPr>
          <w:rFonts w:ascii="Calibri" w:hAnsi="Calibri"/>
        </w:rPr>
        <w:t xml:space="preserve"> co-formulants</w:t>
      </w:r>
      <w:r w:rsidR="00F0540B">
        <w:rPr>
          <w:rFonts w:ascii="Calibri" w:hAnsi="Calibri"/>
        </w:rPr>
        <w:t xml:space="preserve"> are included in insecticide formulations for their specific toxicity/immune inhibitory function to insects, despite being non-lethal themselves, they </w:t>
      </w:r>
      <w:r w:rsidR="00783387">
        <w:rPr>
          <w:rFonts w:ascii="Calibri" w:hAnsi="Calibri"/>
        </w:rPr>
        <w:t>were excluded from the study</w:t>
      </w:r>
      <w:r w:rsidR="000102C4">
        <w:rPr>
          <w:rFonts w:ascii="Calibri" w:hAnsi="Calibri"/>
        </w:rPr>
        <w:t xml:space="preserve"> as</w:t>
      </w:r>
      <w:r w:rsidR="00783387">
        <w:rPr>
          <w:rFonts w:ascii="Calibri" w:hAnsi="Calibri"/>
        </w:rPr>
        <w:t xml:space="preserve"> </w:t>
      </w:r>
      <w:r w:rsidR="000102C4">
        <w:rPr>
          <w:rFonts w:ascii="Calibri" w:hAnsi="Calibri"/>
        </w:rPr>
        <w:t xml:space="preserve">they are not intended to be biologically inert. </w:t>
      </w:r>
      <w:ins w:id="140" w:author="Edward Straw" w:date="2021-05-03T11:09:00Z">
        <w:r w:rsidR="000102C4">
          <w:rPr>
            <w:rFonts w:ascii="Calibri" w:hAnsi="Calibri"/>
          </w:rPr>
          <w:t>Because solvents are often used in</w:t>
        </w:r>
      </w:ins>
      <w:ins w:id="141" w:author="Edward Straw" w:date="2021-05-03T11:10:00Z">
        <w:r w:rsidR="000102C4">
          <w:rPr>
            <w:rFonts w:ascii="Calibri" w:hAnsi="Calibri"/>
          </w:rPr>
          <w:t xml:space="preserve"> studies testing AI’s, they were only included in the review if the publication explicitly mentioned the solvent as being used in agricultural products, this is because the solvents used commonly by researchers are rarely the same substances used by </w:t>
        </w:r>
      </w:ins>
      <w:ins w:id="142" w:author="Edward Straw" w:date="2021-05-03T16:53:00Z">
        <w:r w:rsidR="00524883">
          <w:rPr>
            <w:rFonts w:ascii="Calibri" w:hAnsi="Calibri"/>
          </w:rPr>
          <w:t xml:space="preserve">the agrochemical </w:t>
        </w:r>
      </w:ins>
      <w:ins w:id="143" w:author="Edward Straw" w:date="2021-05-03T11:10:00Z">
        <w:r w:rsidR="000102C4">
          <w:rPr>
            <w:rFonts w:ascii="Calibri" w:hAnsi="Calibri"/>
          </w:rPr>
          <w:t>industry</w:t>
        </w:r>
      </w:ins>
      <w:ins w:id="144" w:author="Edward Straw" w:date="2021-05-03T11:11:00Z">
        <w:r w:rsidR="000102C4">
          <w:rPr>
            <w:rFonts w:ascii="Calibri" w:hAnsi="Calibri"/>
          </w:rPr>
          <w:t>.</w:t>
        </w:r>
      </w:ins>
    </w:p>
    <w:p w14:paraId="4C9D4C55" w14:textId="77777777" w:rsidR="00070E7B" w:rsidRDefault="00070E7B" w:rsidP="000102C4">
      <w:pPr>
        <w:spacing w:line="360" w:lineRule="auto"/>
        <w:jc w:val="both"/>
        <w:rPr>
          <w:ins w:id="145" w:author="Edward Straw" w:date="2021-05-03T11:11:00Z"/>
          <w:rFonts w:ascii="Calibri" w:hAnsi="Calibri"/>
        </w:rPr>
      </w:pPr>
    </w:p>
    <w:p w14:paraId="0F214E83" w14:textId="0B43B765" w:rsidR="00326B99" w:rsidRPr="00FA0F41" w:rsidRDefault="000102C4" w:rsidP="00B30040">
      <w:pPr>
        <w:spacing w:line="360" w:lineRule="auto"/>
        <w:jc w:val="both"/>
        <w:rPr>
          <w:rFonts w:ascii="Calibri" w:hAnsi="Calibri"/>
        </w:rPr>
      </w:pPr>
      <w:ins w:id="146" w:author="Edward Straw" w:date="2021-05-03T11:11:00Z">
        <w:r>
          <w:rPr>
            <w:rFonts w:ascii="Calibri" w:hAnsi="Calibri"/>
          </w:rPr>
          <w:t xml:space="preserve">The </w:t>
        </w:r>
      </w:ins>
      <w:ins w:id="147" w:author="Edward Straw" w:date="2021-05-03T11:14:00Z">
        <w:r w:rsidR="0096239F">
          <w:rPr>
            <w:rFonts w:ascii="Calibri" w:hAnsi="Calibri"/>
          </w:rPr>
          <w:t xml:space="preserve">Web of Science Core Collection search </w:t>
        </w:r>
      </w:ins>
      <w:ins w:id="148" w:author="Edward Straw" w:date="2021-05-03T11:11:00Z">
        <w:r>
          <w:rPr>
            <w:rFonts w:ascii="Calibri" w:hAnsi="Calibri"/>
          </w:rPr>
          <w:t xml:space="preserve">was conducted in </w:t>
        </w:r>
      </w:ins>
      <w:ins w:id="149" w:author="Edward Straw" w:date="2021-05-03T11:14:00Z">
        <w:r w:rsidR="0096239F">
          <w:rPr>
            <w:rFonts w:ascii="Calibri" w:hAnsi="Calibri"/>
          </w:rPr>
          <w:t>November</w:t>
        </w:r>
      </w:ins>
      <w:ins w:id="150" w:author="Edward Straw" w:date="2021-05-03T11:11:00Z">
        <w:r>
          <w:rPr>
            <w:rFonts w:ascii="Calibri" w:hAnsi="Calibri"/>
          </w:rPr>
          <w:t xml:space="preserve"> 2020 using </w:t>
        </w:r>
      </w:ins>
      <w:ins w:id="151" w:author="Edward Straw" w:date="2021-05-03T11:13:00Z">
        <w:r w:rsidR="0096239F">
          <w:rPr>
            <w:rFonts w:ascii="Calibri" w:hAnsi="Calibri"/>
          </w:rPr>
          <w:t>the following</w:t>
        </w:r>
      </w:ins>
      <w:ins w:id="152" w:author="Edward Straw" w:date="2021-05-03T11:14:00Z">
        <w:r w:rsidR="0096239F">
          <w:rPr>
            <w:rFonts w:ascii="Calibri" w:hAnsi="Calibri"/>
          </w:rPr>
          <w:t xml:space="preserve"> terms</w:t>
        </w:r>
        <w:r w:rsidR="0096239F">
          <w:rPr>
            <w:rFonts w:ascii="Calibri" w:hAnsi="Calibri"/>
            <w:b/>
            <w:bCs/>
          </w:rPr>
          <w:t xml:space="preserve"> </w:t>
        </w:r>
      </w:ins>
      <w:r w:rsidR="00F0540B" w:rsidRPr="0039681F">
        <w:rPr>
          <w:rFonts w:ascii="Calibri" w:hAnsi="Calibri" w:cs="Calibri"/>
          <w:color w:val="000000"/>
        </w:rPr>
        <w:t>T</w:t>
      </w:r>
      <w:r w:rsidR="00F0540B">
        <w:rPr>
          <w:rFonts w:ascii="Calibri" w:hAnsi="Calibri" w:cs="Calibri"/>
          <w:color w:val="000000"/>
        </w:rPr>
        <w:t xml:space="preserve">opic, Title and Abstract Search </w:t>
      </w:r>
      <w:r w:rsidR="00F0540B" w:rsidRPr="0039681F">
        <w:rPr>
          <w:rFonts w:ascii="Calibri" w:hAnsi="Calibri" w:cs="Calibri"/>
          <w:color w:val="000000"/>
        </w:rPr>
        <w:t>=</w:t>
      </w:r>
      <w:r w:rsidR="00F0540B">
        <w:rPr>
          <w:rFonts w:ascii="Calibri" w:hAnsi="Calibri" w:cs="Calibri"/>
          <w:color w:val="000000"/>
        </w:rPr>
        <w:t xml:space="preserve"> </w:t>
      </w:r>
      <w:r w:rsidR="00F0540B" w:rsidRPr="0039681F">
        <w:rPr>
          <w:rFonts w:ascii="Calibri" w:hAnsi="Calibri" w:cs="Calibri"/>
          <w:color w:val="000000"/>
        </w:rPr>
        <w:t>(((adjuvant* OR coformulant* OR co-formulant* OR *formulant*) OR (Penetration OR "Odour mask*" OR Stabiliz* OR Preservative* OR Surfactant* OR Emulsifier* OR Diluent* OR Propellant* OR Antifoaming OR Solvent* OR Carrier*)) AND (*bee OR *bees)</w:t>
      </w:r>
      <w:ins w:id="153" w:author="Edward Straw" w:date="2021-05-03T11:05:00Z">
        <w:r w:rsidR="00F51D5D">
          <w:rPr>
            <w:rFonts w:ascii="Calibri" w:hAnsi="Calibri" w:cs="Calibri"/>
            <w:color w:val="000000"/>
          </w:rPr>
          <w:t>)</w:t>
        </w:r>
      </w:ins>
      <w:ins w:id="154" w:author="Edward Straw" w:date="2021-05-03T11:14:00Z">
        <w:r w:rsidR="0096239F">
          <w:rPr>
            <w:rFonts w:ascii="Calibri" w:hAnsi="Calibri" w:cs="Calibri"/>
            <w:color w:val="000000"/>
          </w:rPr>
          <w:t>.</w:t>
        </w:r>
      </w:ins>
      <w:ins w:id="155" w:author="Edward Straw" w:date="2021-05-03T11:19:00Z">
        <w:r w:rsidR="00070E7B">
          <w:rPr>
            <w:rFonts w:ascii="Calibri" w:hAnsi="Calibri" w:cs="Calibri"/>
            <w:color w:val="000000"/>
          </w:rPr>
          <w:t xml:space="preserve"> </w:t>
        </w:r>
        <w:r w:rsidR="00070E7B">
          <w:rPr>
            <w:rFonts w:ascii="Calibri" w:hAnsi="Calibri"/>
          </w:rPr>
          <w:t xml:space="preserve">The Abstract search did not use wildcards before words because </w:t>
        </w:r>
      </w:ins>
      <w:ins w:id="156" w:author="Edward Straw" w:date="2021-05-03T11:20:00Z">
        <w:r w:rsidR="00070E7B">
          <w:rPr>
            <w:rFonts w:ascii="Calibri" w:hAnsi="Calibri"/>
          </w:rPr>
          <w:t>this functionality was</w:t>
        </w:r>
      </w:ins>
      <w:ins w:id="157" w:author="Edward Straw" w:date="2021-05-03T11:19:00Z">
        <w:r w:rsidR="00070E7B">
          <w:rPr>
            <w:rFonts w:ascii="Calibri" w:hAnsi="Calibri"/>
          </w:rPr>
          <w:t xml:space="preserve"> not supported. </w:t>
        </w:r>
        <w:r w:rsidR="00070E7B" w:rsidRPr="00A16F55">
          <w:rPr>
            <w:rFonts w:ascii="Calibri" w:hAnsi="Calibri"/>
          </w:rPr>
          <w:t xml:space="preserve">A supplementary Google Scholar search was made to ensure all literature was captured with the terms ("bee" OR "bees") AND ("adjuvant" OR "coformulant" OR "co-formulant"  OR "formulant"), </w:t>
        </w:r>
      </w:ins>
      <w:ins w:id="158" w:author="Edward Straw" w:date="2021-05-03T11:20:00Z">
        <w:r w:rsidR="00070E7B">
          <w:rPr>
            <w:rFonts w:ascii="Calibri" w:hAnsi="Calibri"/>
          </w:rPr>
          <w:t xml:space="preserve">with the first 200 publications </w:t>
        </w:r>
      </w:ins>
      <w:ins w:id="159" w:author="Edward Straw" w:date="2021-05-03T11:19:00Z">
        <w:r w:rsidR="00070E7B" w:rsidRPr="00A16F55">
          <w:rPr>
            <w:rFonts w:ascii="Calibri" w:hAnsi="Calibri"/>
          </w:rPr>
          <w:t xml:space="preserve">searched </w:t>
        </w:r>
      </w:ins>
      <w:ins w:id="160" w:author="Edward Straw" w:date="2021-05-03T11:20:00Z">
        <w:r w:rsidR="00070E7B">
          <w:rPr>
            <w:rFonts w:ascii="Calibri" w:hAnsi="Calibri"/>
          </w:rPr>
          <w:t>in May</w:t>
        </w:r>
      </w:ins>
      <w:ins w:id="161" w:author="Edward Straw" w:date="2021-05-03T11:19:00Z">
        <w:r w:rsidR="00070E7B" w:rsidRPr="00A16F55">
          <w:rPr>
            <w:rFonts w:ascii="Calibri" w:hAnsi="Calibri"/>
          </w:rPr>
          <w:t xml:space="preserve"> </w:t>
        </w:r>
      </w:ins>
      <w:ins w:id="162" w:author="Edward Straw" w:date="2021-05-03T11:20:00Z">
        <w:r w:rsidR="00070E7B">
          <w:rPr>
            <w:rFonts w:ascii="Calibri" w:hAnsi="Calibri"/>
          </w:rPr>
          <w:t>2</w:t>
        </w:r>
      </w:ins>
      <w:ins w:id="163" w:author="Edward Straw" w:date="2021-05-03T11:19:00Z">
        <w:r w:rsidR="00070E7B" w:rsidRPr="00A16F55">
          <w:rPr>
            <w:rFonts w:ascii="Calibri" w:hAnsi="Calibri"/>
          </w:rPr>
          <w:t>020.</w:t>
        </w:r>
        <w:r w:rsidR="00070E7B">
          <w:rPr>
            <w:rFonts w:ascii="Calibri" w:hAnsi="Calibri"/>
          </w:rPr>
          <w:t xml:space="preserve"> </w:t>
        </w:r>
        <w:r w:rsidR="00070E7B" w:rsidRPr="001C0F8D">
          <w:rPr>
            <w:rFonts w:ascii="Calibri" w:hAnsi="Calibri"/>
          </w:rPr>
          <w:t>Forward citation tracing</w:t>
        </w:r>
        <w:r w:rsidR="00070E7B">
          <w:rPr>
            <w:rFonts w:ascii="Calibri" w:hAnsi="Calibri"/>
          </w:rPr>
          <w:t xml:space="preserve"> was performed with Google Scholar</w:t>
        </w:r>
        <w:r w:rsidR="00070E7B" w:rsidRPr="001C0F8D">
          <w:rPr>
            <w:rFonts w:ascii="Calibri" w:hAnsi="Calibri"/>
          </w:rPr>
          <w:t xml:space="preserve"> </w:t>
        </w:r>
      </w:ins>
      <w:ins w:id="164" w:author="Edward Straw" w:date="2021-05-03T11:21:00Z">
        <w:r w:rsidR="00070E7B">
          <w:rPr>
            <w:rFonts w:ascii="Calibri" w:hAnsi="Calibri"/>
          </w:rPr>
          <w:t>i</w:t>
        </w:r>
      </w:ins>
      <w:ins w:id="165" w:author="Edward Straw" w:date="2021-05-03T11:19:00Z">
        <w:r w:rsidR="00070E7B" w:rsidRPr="001C0F8D">
          <w:rPr>
            <w:rFonts w:ascii="Calibri" w:hAnsi="Calibri"/>
          </w:rPr>
          <w:t xml:space="preserve">n </w:t>
        </w:r>
      </w:ins>
      <w:ins w:id="166" w:author="Edward Straw" w:date="2021-05-03T11:20:00Z">
        <w:r w:rsidR="00070E7B">
          <w:rPr>
            <w:rFonts w:ascii="Calibri" w:hAnsi="Calibri"/>
          </w:rPr>
          <w:t xml:space="preserve">May </w:t>
        </w:r>
      </w:ins>
      <w:ins w:id="167" w:author="Edward Straw" w:date="2021-05-03T11:19:00Z">
        <w:r w:rsidR="00070E7B" w:rsidRPr="001C0F8D">
          <w:rPr>
            <w:rFonts w:ascii="Calibri" w:hAnsi="Calibri"/>
          </w:rPr>
          <w:t>2020</w:t>
        </w:r>
      </w:ins>
      <w:ins w:id="168" w:author="Edward Straw" w:date="2021-05-03T11:21:00Z">
        <w:r w:rsidR="00070E7B">
          <w:rPr>
            <w:rFonts w:ascii="Calibri" w:hAnsi="Calibri"/>
          </w:rPr>
          <w:t>, as well as reverse citation tracing using the reference list</w:t>
        </w:r>
      </w:ins>
      <w:ins w:id="169" w:author="Edward Straw" w:date="2021-05-03T11:19:00Z">
        <w:r w:rsidR="00070E7B">
          <w:rPr>
            <w:rFonts w:ascii="Calibri" w:hAnsi="Calibri"/>
          </w:rPr>
          <w:t>.</w:t>
        </w:r>
      </w:ins>
      <w:ins w:id="170" w:author="Edward Straw" w:date="2021-05-03T11:54:00Z">
        <w:r w:rsidR="00173410">
          <w:rPr>
            <w:rFonts w:ascii="Calibri" w:hAnsi="Calibri"/>
          </w:rPr>
          <w:t xml:space="preserve"> </w:t>
        </w:r>
      </w:ins>
      <w:ins w:id="171" w:author="Edward Straw" w:date="2021-05-03T11:55:00Z">
        <w:r w:rsidR="00173410">
          <w:rPr>
            <w:rFonts w:ascii="Calibri" w:hAnsi="Calibri" w:cs="Calibri"/>
            <w:color w:val="000000" w:themeColor="text1"/>
          </w:rPr>
          <w:t xml:space="preserve">More </w:t>
        </w:r>
        <w:r w:rsidR="008145AB">
          <w:rPr>
            <w:rFonts w:ascii="Calibri" w:hAnsi="Calibri" w:cs="Calibri"/>
            <w:color w:val="000000" w:themeColor="text1"/>
          </w:rPr>
          <w:t>comprehensive</w:t>
        </w:r>
      </w:ins>
      <w:ins w:id="172" w:author="Edward Straw" w:date="2021-05-03T11:54:00Z">
        <w:r w:rsidR="00173410" w:rsidRPr="00BF05CF">
          <w:rPr>
            <w:rFonts w:ascii="Calibri" w:hAnsi="Calibri" w:cs="Calibri"/>
            <w:color w:val="000000" w:themeColor="text1"/>
          </w:rPr>
          <w:t xml:space="preserve"> exclusion criteria, methodology and results are available in the Supplementary Material XX.</w:t>
        </w:r>
      </w:ins>
      <w:r w:rsidR="00326B99">
        <w:rPr>
          <w:rFonts w:ascii="Calibri" w:hAnsi="Calibri" w:cs="Calibri"/>
          <w:b/>
          <w:bCs/>
          <w:color w:val="000000" w:themeColor="text1"/>
        </w:rPr>
        <w:br w:type="page"/>
      </w:r>
    </w:p>
    <w:p w14:paraId="5F4B97C0" w14:textId="628C6700" w:rsidR="0064024D" w:rsidRPr="00BF05CF" w:rsidRDefault="0064024D" w:rsidP="0064024D">
      <w:pPr>
        <w:spacing w:line="360" w:lineRule="auto"/>
        <w:jc w:val="both"/>
        <w:rPr>
          <w:rFonts w:ascii="Calibri" w:hAnsi="Calibri" w:cs="Calibri"/>
          <w:b/>
          <w:bCs/>
          <w:color w:val="000000" w:themeColor="text1"/>
        </w:rPr>
      </w:pPr>
      <w:r w:rsidRPr="00BF05CF">
        <w:rPr>
          <w:rFonts w:ascii="Calibri" w:hAnsi="Calibri" w:cs="Calibri"/>
          <w:b/>
          <w:bCs/>
          <w:color w:val="000000" w:themeColor="text1"/>
        </w:rPr>
        <w:lastRenderedPageBreak/>
        <w:t>Results</w:t>
      </w:r>
      <w:ins w:id="173" w:author="Edward Straw" w:date="2021-05-03T11:29:00Z">
        <w:r w:rsidR="009D5EDB">
          <w:rPr>
            <w:rFonts w:ascii="Calibri" w:hAnsi="Calibri" w:cs="Calibri"/>
            <w:b/>
            <w:bCs/>
            <w:color w:val="000000" w:themeColor="text1"/>
          </w:rPr>
          <w:t xml:space="preserve"> and Discussion</w:t>
        </w:r>
      </w:ins>
    </w:p>
    <w:p w14:paraId="0BB109E9" w14:textId="30AE61F5" w:rsidR="003A21A9" w:rsidRPr="00BF05CF" w:rsidRDefault="0064024D" w:rsidP="0064024D">
      <w:pPr>
        <w:spacing w:line="360" w:lineRule="auto"/>
        <w:jc w:val="both"/>
        <w:rPr>
          <w:ins w:id="174" w:author="Leadbeater, Elli" w:date="2021-01-22T08:52:00Z"/>
          <w:rFonts w:ascii="Calibri" w:hAnsi="Calibri" w:cs="Calibri"/>
          <w:color w:val="000000" w:themeColor="text1"/>
        </w:rPr>
      </w:pPr>
      <w:r w:rsidRPr="00BF05CF">
        <w:rPr>
          <w:rFonts w:ascii="Calibri" w:hAnsi="Calibri" w:cs="Calibri"/>
          <w:color w:val="000000" w:themeColor="text1"/>
        </w:rPr>
        <w:t>A total of 1</w:t>
      </w:r>
      <w:r w:rsidR="00BB16B2" w:rsidRPr="00BF05CF">
        <w:rPr>
          <w:rFonts w:ascii="Calibri" w:hAnsi="Calibri" w:cs="Calibri"/>
          <w:color w:val="000000" w:themeColor="text1"/>
        </w:rPr>
        <w:t>6</w:t>
      </w:r>
      <w:r w:rsidRPr="00BF05CF">
        <w:rPr>
          <w:rFonts w:ascii="Calibri" w:hAnsi="Calibri" w:cs="Calibri"/>
          <w:color w:val="000000" w:themeColor="text1"/>
        </w:rPr>
        <w:t xml:space="preserve"> publications (from 1973 to 2019) fulfilled the inclusion criteria, comprising 1</w:t>
      </w:r>
      <w:r w:rsidR="008461AB" w:rsidRPr="00BF05CF">
        <w:rPr>
          <w:rFonts w:ascii="Calibri" w:hAnsi="Calibri" w:cs="Calibri"/>
          <w:color w:val="000000" w:themeColor="text1"/>
        </w:rPr>
        <w:t>2</w:t>
      </w:r>
      <w:r w:rsidRPr="00BF05CF">
        <w:rPr>
          <w:rFonts w:ascii="Calibri" w:hAnsi="Calibri" w:cs="Calibri"/>
          <w:color w:val="000000" w:themeColor="text1"/>
        </w:rPr>
        <w:t xml:space="preserve"> experimental, 2 residue analyses and 2 mixed studies</w:t>
      </w:r>
      <w:r w:rsidR="00080895">
        <w:rPr>
          <w:rFonts w:ascii="Calibri" w:hAnsi="Calibri" w:cs="Calibri"/>
          <w:color w:val="000000" w:themeColor="text1"/>
        </w:rPr>
        <w:t xml:space="preserve"> (</w:t>
      </w:r>
      <w:r w:rsidR="004F6BC6" w:rsidRPr="00BF05CF">
        <w:rPr>
          <w:rFonts w:ascii="Calibri" w:hAnsi="Calibri" w:cs="Calibri"/>
          <w:color w:val="000000" w:themeColor="text1"/>
        </w:rPr>
        <w:t>Figure 1</w:t>
      </w:r>
      <w:r w:rsidR="00080895">
        <w:rPr>
          <w:rFonts w:ascii="Calibri" w:hAnsi="Calibri" w:cs="Calibri"/>
          <w:color w:val="000000" w:themeColor="text1"/>
        </w:rPr>
        <w:t>)</w:t>
      </w:r>
      <w:r w:rsidRPr="00BF05CF">
        <w:rPr>
          <w:rFonts w:ascii="Calibri" w:hAnsi="Calibri" w:cs="Calibri"/>
          <w:color w:val="000000" w:themeColor="text1"/>
        </w:rPr>
        <w:t xml:space="preserve">. There was a mixture of methodological approaches, with </w:t>
      </w:r>
      <w:r w:rsidR="008461AB" w:rsidRPr="00BF05CF">
        <w:rPr>
          <w:rFonts w:ascii="Calibri" w:hAnsi="Calibri" w:cs="Calibri"/>
          <w:color w:val="000000" w:themeColor="text1"/>
        </w:rPr>
        <w:t>8</w:t>
      </w:r>
      <w:r w:rsidRPr="00BF05CF">
        <w:rPr>
          <w:rFonts w:ascii="Calibri" w:hAnsi="Calibri" w:cs="Calibri"/>
          <w:color w:val="000000" w:themeColor="text1"/>
        </w:rPr>
        <w:t xml:space="preserve"> laboratory studies, </w:t>
      </w:r>
      <w:r w:rsidR="008461AB" w:rsidRPr="00BF05CF">
        <w:rPr>
          <w:rFonts w:ascii="Calibri" w:hAnsi="Calibri" w:cs="Calibri"/>
          <w:color w:val="000000" w:themeColor="text1"/>
        </w:rPr>
        <w:t>4</w:t>
      </w:r>
      <w:r w:rsidRPr="00BF05CF">
        <w:rPr>
          <w:rFonts w:ascii="Calibri" w:hAnsi="Calibri" w:cs="Calibri"/>
          <w:color w:val="000000" w:themeColor="text1"/>
        </w:rPr>
        <w:t xml:space="preserve"> semi-field and 4 field studies. However, diversity among study organisms was severely limited, with 1</w:t>
      </w:r>
      <w:r w:rsidR="008461AB" w:rsidRPr="00BF05CF">
        <w:rPr>
          <w:rFonts w:ascii="Calibri" w:hAnsi="Calibri" w:cs="Calibri"/>
          <w:color w:val="000000" w:themeColor="text1"/>
        </w:rPr>
        <w:t>4</w:t>
      </w:r>
      <w:r w:rsidRPr="00BF05CF">
        <w:rPr>
          <w:rFonts w:ascii="Calibri" w:hAnsi="Calibri" w:cs="Calibri"/>
          <w:color w:val="000000" w:themeColor="text1"/>
        </w:rPr>
        <w:t xml:space="preserve"> studies testing honeybees, and just two studies on </w:t>
      </w:r>
      <w:ins w:id="175" w:author="Edward Straw" w:date="2021-05-02T17:01:00Z">
        <w:r w:rsidR="00375EAB">
          <w:rPr>
            <w:rFonts w:ascii="Calibri" w:hAnsi="Calibri" w:cs="Calibri"/>
            <w:color w:val="000000" w:themeColor="text1"/>
          </w:rPr>
          <w:t xml:space="preserve">a species other than </w:t>
        </w:r>
      </w:ins>
      <w:r w:rsidRPr="00BF05CF">
        <w:rPr>
          <w:rFonts w:ascii="Calibri" w:hAnsi="Calibri" w:cs="Calibri"/>
          <w:i/>
          <w:iCs/>
          <w:color w:val="000000" w:themeColor="text1"/>
        </w:rPr>
        <w:t>Apis</w:t>
      </w:r>
      <w:ins w:id="176" w:author="Edward Straw" w:date="2021-05-02T17:01:00Z">
        <w:r w:rsidR="00375EAB">
          <w:rPr>
            <w:rFonts w:ascii="Calibri" w:hAnsi="Calibri" w:cs="Calibri"/>
            <w:i/>
            <w:iCs/>
            <w:color w:val="000000" w:themeColor="text1"/>
          </w:rPr>
          <w:t xml:space="preserve"> mellifera</w:t>
        </w:r>
      </w:ins>
      <w:r w:rsidRPr="00BF05CF">
        <w:rPr>
          <w:rFonts w:ascii="Calibri" w:hAnsi="Calibri" w:cs="Calibri"/>
          <w:color w:val="000000" w:themeColor="text1"/>
        </w:rPr>
        <w:t xml:space="preserve"> </w:t>
      </w:r>
      <w:r w:rsidR="00080895">
        <w:rPr>
          <w:rFonts w:ascii="Calibri" w:hAnsi="Calibri" w:cs="Calibri"/>
          <w:color w:val="000000" w:themeColor="text1"/>
        </w:rPr>
        <w:t xml:space="preserve">(specifically, the solitary bees </w:t>
      </w:r>
      <w:r w:rsidR="00080895" w:rsidRPr="006D1065">
        <w:rPr>
          <w:rFonts w:ascii="Calibri" w:hAnsi="Calibri" w:cs="Calibri"/>
          <w:i/>
          <w:iCs/>
          <w:color w:val="000000" w:themeColor="text1"/>
        </w:rPr>
        <w:t>Osmia lignaria</w:t>
      </w:r>
      <w:r w:rsidR="00080895">
        <w:rPr>
          <w:rFonts w:ascii="Calibri" w:hAnsi="Calibri" w:cs="Calibri"/>
          <w:color w:val="000000" w:themeColor="text1"/>
        </w:rPr>
        <w:t xml:space="preserve"> and </w:t>
      </w:r>
      <w:r w:rsidR="00080895" w:rsidRPr="006D1065">
        <w:rPr>
          <w:rFonts w:ascii="Calibri" w:hAnsi="Calibri" w:cs="Calibri"/>
          <w:i/>
          <w:iCs/>
          <w:color w:val="000000" w:themeColor="text1"/>
        </w:rPr>
        <w:t>Megachile rotundata</w:t>
      </w:r>
      <w:r w:rsidR="00080895">
        <w:rPr>
          <w:rFonts w:ascii="Calibri" w:hAnsi="Calibri" w:cs="Calibri"/>
          <w:color w:val="000000" w:themeColor="text1"/>
        </w:rPr>
        <w:t>)</w:t>
      </w:r>
      <w:r w:rsidRPr="00BF05CF">
        <w:rPr>
          <w:rFonts w:ascii="Calibri" w:hAnsi="Calibri" w:cs="Calibri"/>
          <w:color w:val="000000" w:themeColor="text1"/>
        </w:rPr>
        <w:t xml:space="preserve">. This demonstrates the lack of knowledge about how these widely applied substances could impact wild bee species. </w:t>
      </w:r>
    </w:p>
    <w:p w14:paraId="27B5D412" w14:textId="77777777" w:rsidR="003A21A9" w:rsidRPr="00BF05CF" w:rsidRDefault="003A21A9" w:rsidP="0064024D">
      <w:pPr>
        <w:spacing w:line="360" w:lineRule="auto"/>
        <w:jc w:val="both"/>
        <w:rPr>
          <w:ins w:id="177" w:author="Leadbeater, Elli" w:date="2021-01-22T08:52:00Z"/>
          <w:rFonts w:ascii="Calibri" w:hAnsi="Calibri" w:cs="Calibri"/>
          <w:color w:val="000000" w:themeColor="text1"/>
        </w:rPr>
      </w:pPr>
    </w:p>
    <w:p w14:paraId="73572601" w14:textId="767E0E90" w:rsidR="0064024D" w:rsidRPr="00BF05CF" w:rsidRDefault="0064024D" w:rsidP="0064024D">
      <w:pPr>
        <w:spacing w:line="360" w:lineRule="auto"/>
        <w:jc w:val="both"/>
        <w:rPr>
          <w:rFonts w:ascii="Calibri" w:hAnsi="Calibri" w:cs="Calibri"/>
          <w:b/>
          <w:bCs/>
          <w:color w:val="000000" w:themeColor="text1"/>
        </w:rPr>
      </w:pPr>
      <w:r w:rsidRPr="00BF05CF">
        <w:rPr>
          <w:rFonts w:ascii="Calibri" w:hAnsi="Calibri" w:cs="Calibri"/>
          <w:color w:val="000000" w:themeColor="text1"/>
        </w:rPr>
        <w:t>Most studies (</w:t>
      </w:r>
      <w:r w:rsidRPr="00BF05CF">
        <w:rPr>
          <w:rFonts w:ascii="Calibri" w:hAnsi="Calibri" w:cs="Calibri"/>
          <w:i/>
          <w:iCs/>
          <w:color w:val="000000" w:themeColor="text1"/>
        </w:rPr>
        <w:t xml:space="preserve">n </w:t>
      </w:r>
      <w:r w:rsidRPr="00BF05CF">
        <w:rPr>
          <w:rFonts w:ascii="Calibri" w:hAnsi="Calibri" w:cs="Calibri"/>
          <w:color w:val="000000" w:themeColor="text1"/>
        </w:rPr>
        <w:t>= 1</w:t>
      </w:r>
      <w:r w:rsidR="00C36D77" w:rsidRPr="00BF05CF">
        <w:rPr>
          <w:rFonts w:ascii="Calibri" w:hAnsi="Calibri" w:cs="Calibri"/>
          <w:color w:val="000000" w:themeColor="text1"/>
        </w:rPr>
        <w:t>1</w:t>
      </w:r>
      <w:r w:rsidRPr="00BF05CF">
        <w:rPr>
          <w:rFonts w:ascii="Calibri" w:hAnsi="Calibri" w:cs="Calibri"/>
          <w:color w:val="000000" w:themeColor="text1"/>
        </w:rPr>
        <w:t>) tested surfactants, while some tested solvents (</w:t>
      </w:r>
      <w:r w:rsidRPr="00BF05CF">
        <w:rPr>
          <w:rFonts w:ascii="Calibri" w:hAnsi="Calibri" w:cs="Calibri"/>
          <w:i/>
          <w:iCs/>
          <w:color w:val="000000" w:themeColor="text1"/>
        </w:rPr>
        <w:t>n</w:t>
      </w:r>
      <w:r w:rsidRPr="00BF05CF">
        <w:rPr>
          <w:rFonts w:ascii="Calibri" w:hAnsi="Calibri" w:cs="Calibri"/>
          <w:color w:val="000000" w:themeColor="text1"/>
        </w:rPr>
        <w:t xml:space="preserve"> = 5) and just one tested crop oil concentrates (</w:t>
      </w:r>
      <w:r w:rsidRPr="00BF05CF">
        <w:rPr>
          <w:rFonts w:ascii="Calibri" w:hAnsi="Calibri" w:cs="Calibri"/>
          <w:i/>
          <w:iCs/>
          <w:color w:val="000000" w:themeColor="text1"/>
        </w:rPr>
        <w:t>n</w:t>
      </w:r>
      <w:r w:rsidRPr="00BF05CF">
        <w:rPr>
          <w:rFonts w:ascii="Calibri" w:hAnsi="Calibri" w:cs="Calibri"/>
          <w:color w:val="000000" w:themeColor="text1"/>
        </w:rPr>
        <w:t xml:space="preserve"> = 1). </w:t>
      </w:r>
      <w:r w:rsidR="00080895">
        <w:rPr>
          <w:rFonts w:ascii="Calibri" w:hAnsi="Calibri" w:cs="Calibri"/>
          <w:color w:val="000000" w:themeColor="text1"/>
        </w:rPr>
        <w:t>The l</w:t>
      </w:r>
      <w:r w:rsidRPr="00BF05CF">
        <w:rPr>
          <w:rFonts w:ascii="Calibri" w:hAnsi="Calibri" w:cs="Calibri"/>
          <w:color w:val="000000" w:themeColor="text1"/>
        </w:rPr>
        <w:t>ife history stage studied varied</w:t>
      </w:r>
      <w:r w:rsidR="003A21A9" w:rsidRPr="00BF05CF">
        <w:rPr>
          <w:rFonts w:ascii="Calibri" w:hAnsi="Calibri" w:cs="Calibri"/>
          <w:color w:val="000000" w:themeColor="text1"/>
        </w:rPr>
        <w:t>,</w:t>
      </w:r>
      <w:r w:rsidRPr="00BF05CF">
        <w:rPr>
          <w:rFonts w:ascii="Calibri" w:hAnsi="Calibri" w:cs="Calibri"/>
          <w:color w:val="000000" w:themeColor="text1"/>
        </w:rPr>
        <w:t xml:space="preserve"> with adults being the most commonly studied stage (</w:t>
      </w:r>
      <w:r w:rsidRPr="00BF05CF">
        <w:rPr>
          <w:rFonts w:ascii="Calibri" w:hAnsi="Calibri" w:cs="Calibri"/>
          <w:i/>
          <w:iCs/>
          <w:color w:val="000000" w:themeColor="text1"/>
        </w:rPr>
        <w:t>n</w:t>
      </w:r>
      <w:r w:rsidRPr="00BF05CF">
        <w:rPr>
          <w:rFonts w:ascii="Calibri" w:hAnsi="Calibri" w:cs="Calibri"/>
          <w:color w:val="000000" w:themeColor="text1"/>
        </w:rPr>
        <w:t xml:space="preserve"> = </w:t>
      </w:r>
      <w:r w:rsidR="00636559" w:rsidRPr="00BF05CF">
        <w:rPr>
          <w:rFonts w:ascii="Calibri" w:hAnsi="Calibri" w:cs="Calibri"/>
          <w:color w:val="000000" w:themeColor="text1"/>
        </w:rPr>
        <w:t>11</w:t>
      </w:r>
      <w:r w:rsidRPr="00BF05CF">
        <w:rPr>
          <w:rFonts w:ascii="Calibri" w:hAnsi="Calibri" w:cs="Calibri"/>
          <w:color w:val="000000" w:themeColor="text1"/>
        </w:rPr>
        <w:t>), followed by larvae (</w:t>
      </w:r>
      <w:r w:rsidRPr="00BF05CF">
        <w:rPr>
          <w:rFonts w:ascii="Calibri" w:hAnsi="Calibri" w:cs="Calibri"/>
          <w:i/>
          <w:iCs/>
          <w:color w:val="000000" w:themeColor="text1"/>
        </w:rPr>
        <w:t>n</w:t>
      </w:r>
      <w:r w:rsidRPr="00BF05CF">
        <w:rPr>
          <w:rFonts w:ascii="Calibri" w:hAnsi="Calibri" w:cs="Calibri"/>
          <w:color w:val="000000" w:themeColor="text1"/>
        </w:rPr>
        <w:t xml:space="preserve"> = </w:t>
      </w:r>
      <w:r w:rsidR="00636559" w:rsidRPr="00BF05CF">
        <w:rPr>
          <w:rFonts w:ascii="Calibri" w:hAnsi="Calibri" w:cs="Calibri"/>
          <w:color w:val="000000" w:themeColor="text1"/>
        </w:rPr>
        <w:t>5</w:t>
      </w:r>
      <w:r w:rsidRPr="00BF05CF">
        <w:rPr>
          <w:rFonts w:ascii="Calibri" w:hAnsi="Calibri" w:cs="Calibri"/>
          <w:color w:val="000000" w:themeColor="text1"/>
        </w:rPr>
        <w:t>)</w:t>
      </w:r>
      <w:r w:rsidR="00636559" w:rsidRPr="00BF05CF">
        <w:rPr>
          <w:rFonts w:ascii="Calibri" w:hAnsi="Calibri" w:cs="Calibri"/>
          <w:color w:val="000000" w:themeColor="text1"/>
        </w:rPr>
        <w:t xml:space="preserve">, </w:t>
      </w:r>
      <w:r w:rsidR="00080895">
        <w:rPr>
          <w:rFonts w:ascii="Calibri" w:hAnsi="Calibri" w:cs="Calibri"/>
          <w:color w:val="000000" w:themeColor="text1"/>
        </w:rPr>
        <w:t xml:space="preserve">and </w:t>
      </w:r>
      <w:r w:rsidR="003A21A9" w:rsidRPr="00BF05CF">
        <w:rPr>
          <w:rFonts w:ascii="Calibri" w:hAnsi="Calibri" w:cs="Calibri"/>
          <w:color w:val="000000" w:themeColor="text1"/>
        </w:rPr>
        <w:t xml:space="preserve">then </w:t>
      </w:r>
      <w:r w:rsidR="00636559" w:rsidRPr="00BF05CF">
        <w:rPr>
          <w:rFonts w:ascii="Calibri" w:hAnsi="Calibri" w:cs="Calibri"/>
          <w:color w:val="000000" w:themeColor="text1"/>
        </w:rPr>
        <w:t>pupae (</w:t>
      </w:r>
      <w:r w:rsidR="00636559" w:rsidRPr="00BF05CF">
        <w:rPr>
          <w:rFonts w:ascii="Calibri" w:hAnsi="Calibri" w:cs="Calibri"/>
          <w:i/>
          <w:iCs/>
          <w:color w:val="000000" w:themeColor="text1"/>
        </w:rPr>
        <w:t>n</w:t>
      </w:r>
      <w:r w:rsidR="00636559" w:rsidRPr="00BF05CF">
        <w:rPr>
          <w:rFonts w:ascii="Calibri" w:hAnsi="Calibri" w:cs="Calibri"/>
          <w:color w:val="000000" w:themeColor="text1"/>
        </w:rPr>
        <w:t xml:space="preserve"> = 1) and eggs (</w:t>
      </w:r>
      <w:r w:rsidR="00636559" w:rsidRPr="00BF05CF">
        <w:rPr>
          <w:rFonts w:ascii="Calibri" w:hAnsi="Calibri" w:cs="Calibri"/>
          <w:i/>
          <w:iCs/>
          <w:color w:val="000000" w:themeColor="text1"/>
        </w:rPr>
        <w:t>n</w:t>
      </w:r>
      <w:r w:rsidR="00636559" w:rsidRPr="00BF05CF">
        <w:rPr>
          <w:rFonts w:ascii="Calibri" w:hAnsi="Calibri" w:cs="Calibri"/>
          <w:color w:val="000000" w:themeColor="text1"/>
        </w:rPr>
        <w:t xml:space="preserve"> = 1). </w:t>
      </w:r>
      <w:r w:rsidRPr="00BF05CF">
        <w:rPr>
          <w:rFonts w:ascii="Calibri" w:hAnsi="Calibri" w:cs="Calibri"/>
          <w:color w:val="000000" w:themeColor="text1"/>
        </w:rPr>
        <w:t xml:space="preserve">Nearly all studies </w:t>
      </w:r>
      <w:r w:rsidR="00080895">
        <w:rPr>
          <w:rFonts w:ascii="Calibri" w:hAnsi="Calibri" w:cs="Calibri"/>
          <w:color w:val="000000" w:themeColor="text1"/>
        </w:rPr>
        <w:t>focused on</w:t>
      </w:r>
      <w:r w:rsidR="00080895" w:rsidRPr="00BF05CF">
        <w:rPr>
          <w:rFonts w:ascii="Calibri" w:hAnsi="Calibri" w:cs="Calibri"/>
          <w:color w:val="000000" w:themeColor="text1"/>
        </w:rPr>
        <w:t xml:space="preserve"> </w:t>
      </w:r>
      <w:r w:rsidRPr="00BF05CF">
        <w:rPr>
          <w:rFonts w:ascii="Calibri" w:hAnsi="Calibri" w:cs="Calibri"/>
          <w:color w:val="000000" w:themeColor="text1"/>
        </w:rPr>
        <w:t>mortality (</w:t>
      </w:r>
      <w:r w:rsidRPr="00BF05CF">
        <w:rPr>
          <w:rFonts w:ascii="Calibri" w:hAnsi="Calibri" w:cs="Calibri"/>
          <w:i/>
          <w:iCs/>
          <w:color w:val="000000" w:themeColor="text1"/>
        </w:rPr>
        <w:t>n</w:t>
      </w:r>
      <w:r w:rsidRPr="00BF05CF">
        <w:rPr>
          <w:rFonts w:ascii="Calibri" w:hAnsi="Calibri" w:cs="Calibri"/>
          <w:color w:val="000000" w:themeColor="text1"/>
        </w:rPr>
        <w:t xml:space="preserve"> = 1</w:t>
      </w:r>
      <w:r w:rsidR="00DF3D6B" w:rsidRPr="00BF05CF">
        <w:rPr>
          <w:rFonts w:ascii="Calibri" w:hAnsi="Calibri" w:cs="Calibri"/>
          <w:color w:val="000000" w:themeColor="text1"/>
        </w:rPr>
        <w:t>2</w:t>
      </w:r>
      <w:r w:rsidRPr="00BF05CF">
        <w:rPr>
          <w:rFonts w:ascii="Calibri" w:hAnsi="Calibri" w:cs="Calibri"/>
          <w:color w:val="000000" w:themeColor="text1"/>
        </w:rPr>
        <w:t xml:space="preserve">), while reproduction </w:t>
      </w:r>
      <w:r w:rsidR="00DF3D6B" w:rsidRPr="00BF05CF">
        <w:rPr>
          <w:rFonts w:ascii="Calibri" w:hAnsi="Calibri" w:cs="Calibri"/>
          <w:color w:val="000000" w:themeColor="text1"/>
        </w:rPr>
        <w:t>was</w:t>
      </w:r>
      <w:r w:rsidRPr="00BF05CF">
        <w:rPr>
          <w:rFonts w:ascii="Calibri" w:hAnsi="Calibri" w:cs="Calibri"/>
          <w:color w:val="000000" w:themeColor="text1"/>
        </w:rPr>
        <w:t xml:space="preserve"> </w:t>
      </w:r>
      <w:r w:rsidR="00DF3D6B" w:rsidRPr="00BF05CF">
        <w:rPr>
          <w:rFonts w:ascii="Calibri" w:hAnsi="Calibri" w:cs="Calibri"/>
          <w:color w:val="000000" w:themeColor="text1"/>
        </w:rPr>
        <w:t xml:space="preserve">the </w:t>
      </w:r>
      <w:r w:rsidRPr="00BF05CF">
        <w:rPr>
          <w:rFonts w:ascii="Calibri" w:hAnsi="Calibri" w:cs="Calibri"/>
          <w:color w:val="000000" w:themeColor="text1"/>
        </w:rPr>
        <w:t>second most commonly studied metric (</w:t>
      </w:r>
      <w:r w:rsidRPr="00BF05CF">
        <w:rPr>
          <w:rFonts w:ascii="Calibri" w:hAnsi="Calibri" w:cs="Calibri"/>
          <w:i/>
          <w:iCs/>
          <w:color w:val="000000" w:themeColor="text1"/>
        </w:rPr>
        <w:t>n</w:t>
      </w:r>
      <w:r w:rsidRPr="00BF05CF">
        <w:rPr>
          <w:rFonts w:ascii="Calibri" w:hAnsi="Calibri" w:cs="Calibri"/>
          <w:color w:val="000000" w:themeColor="text1"/>
        </w:rPr>
        <w:t xml:space="preserve"> = 3), followed by foraging</w:t>
      </w:r>
      <w:r w:rsidR="00DF3D6B" w:rsidRPr="00BF05CF">
        <w:rPr>
          <w:rFonts w:ascii="Calibri" w:hAnsi="Calibri" w:cs="Calibri"/>
          <w:color w:val="000000" w:themeColor="text1"/>
        </w:rPr>
        <w:t xml:space="preserve"> ability, </w:t>
      </w:r>
      <w:r w:rsidRPr="00BF05CF">
        <w:rPr>
          <w:rFonts w:ascii="Calibri" w:hAnsi="Calibri" w:cs="Calibri"/>
          <w:color w:val="000000" w:themeColor="text1"/>
        </w:rPr>
        <w:t>nesting ability</w:t>
      </w:r>
      <w:r w:rsidR="00DF3D6B" w:rsidRPr="00BF05CF">
        <w:rPr>
          <w:rFonts w:ascii="Calibri" w:hAnsi="Calibri" w:cs="Calibri"/>
          <w:color w:val="000000" w:themeColor="text1"/>
        </w:rPr>
        <w:t xml:space="preserve"> and food consumption</w:t>
      </w:r>
      <w:r w:rsidRPr="00BF05CF">
        <w:rPr>
          <w:rFonts w:ascii="Calibri" w:hAnsi="Calibri" w:cs="Calibri"/>
          <w:color w:val="000000" w:themeColor="text1"/>
        </w:rPr>
        <w:t xml:space="preserve"> (</w:t>
      </w:r>
      <w:r w:rsidRPr="00BF05CF">
        <w:rPr>
          <w:rFonts w:ascii="Calibri" w:hAnsi="Calibri" w:cs="Calibri"/>
          <w:i/>
          <w:iCs/>
          <w:color w:val="000000" w:themeColor="text1"/>
        </w:rPr>
        <w:t>n</w:t>
      </w:r>
      <w:r w:rsidRPr="00BF05CF">
        <w:rPr>
          <w:rFonts w:ascii="Calibri" w:hAnsi="Calibri" w:cs="Calibri"/>
          <w:color w:val="000000" w:themeColor="text1"/>
        </w:rPr>
        <w:t xml:space="preserve"> = 2 for </w:t>
      </w:r>
      <w:r w:rsidR="00DF3D6B" w:rsidRPr="00BF05CF">
        <w:rPr>
          <w:rFonts w:ascii="Calibri" w:hAnsi="Calibri" w:cs="Calibri"/>
          <w:color w:val="000000" w:themeColor="text1"/>
        </w:rPr>
        <w:t>all</w:t>
      </w:r>
      <w:r w:rsidRPr="00BF05CF">
        <w:rPr>
          <w:rFonts w:ascii="Calibri" w:hAnsi="Calibri" w:cs="Calibri"/>
          <w:color w:val="000000" w:themeColor="text1"/>
        </w:rPr>
        <w:t xml:space="preserve">). Among </w:t>
      </w:r>
      <w:r w:rsidR="00080895">
        <w:rPr>
          <w:rFonts w:ascii="Calibri" w:hAnsi="Calibri" w:cs="Calibri"/>
          <w:color w:val="000000" w:themeColor="text1"/>
        </w:rPr>
        <w:t xml:space="preserve">the </w:t>
      </w:r>
      <w:r w:rsidRPr="00BF05CF">
        <w:rPr>
          <w:rFonts w:ascii="Calibri" w:hAnsi="Calibri" w:cs="Calibri"/>
          <w:color w:val="000000" w:themeColor="text1"/>
        </w:rPr>
        <w:t xml:space="preserve">residue studies, </w:t>
      </w:r>
      <w:r w:rsidR="00504685" w:rsidRPr="00BF05CF">
        <w:rPr>
          <w:rFonts w:ascii="Calibri" w:hAnsi="Calibri" w:cs="Calibri"/>
          <w:color w:val="000000" w:themeColor="text1"/>
        </w:rPr>
        <w:t>two</w:t>
      </w:r>
      <w:r w:rsidRPr="00BF05CF">
        <w:rPr>
          <w:rFonts w:ascii="Calibri" w:hAnsi="Calibri" w:cs="Calibri"/>
          <w:color w:val="000000" w:themeColor="text1"/>
        </w:rPr>
        <w:t xml:space="preserve"> </w:t>
      </w:r>
      <w:r w:rsidR="003A21A9" w:rsidRPr="00BF05CF">
        <w:rPr>
          <w:rFonts w:ascii="Calibri" w:hAnsi="Calibri" w:cs="Calibri"/>
          <w:color w:val="000000" w:themeColor="text1"/>
        </w:rPr>
        <w:t>focussed upon</w:t>
      </w:r>
      <w:r w:rsidRPr="00BF05CF">
        <w:rPr>
          <w:rFonts w:ascii="Calibri" w:hAnsi="Calibri" w:cs="Calibri"/>
          <w:color w:val="000000" w:themeColor="text1"/>
        </w:rPr>
        <w:t xml:space="preserve"> solvent</w:t>
      </w:r>
      <w:r w:rsidR="003A21A9" w:rsidRPr="00BF05CF">
        <w:rPr>
          <w:rFonts w:ascii="Calibri" w:hAnsi="Calibri" w:cs="Calibri"/>
          <w:color w:val="000000" w:themeColor="text1"/>
        </w:rPr>
        <w:t>s</w:t>
      </w:r>
      <w:r w:rsidRPr="00BF05CF">
        <w:rPr>
          <w:rFonts w:ascii="Calibri" w:hAnsi="Calibri" w:cs="Calibri"/>
          <w:color w:val="000000" w:themeColor="text1"/>
        </w:rPr>
        <w:t xml:space="preserve">, and </w:t>
      </w:r>
      <w:r w:rsidR="00504685" w:rsidRPr="00BF05CF">
        <w:rPr>
          <w:rFonts w:ascii="Calibri" w:hAnsi="Calibri" w:cs="Calibri"/>
          <w:color w:val="000000" w:themeColor="text1"/>
        </w:rPr>
        <w:t>two</w:t>
      </w:r>
      <w:r w:rsidRPr="00BF05CF">
        <w:rPr>
          <w:rFonts w:ascii="Calibri" w:hAnsi="Calibri" w:cs="Calibri"/>
          <w:color w:val="000000" w:themeColor="text1"/>
        </w:rPr>
        <w:t xml:space="preserve"> surfactants. </w:t>
      </w:r>
      <w:ins w:id="178" w:author="Edward Straw" w:date="2021-05-03T11:32:00Z">
        <w:r w:rsidR="00D40189">
          <w:rPr>
            <w:rFonts w:ascii="Calibri" w:hAnsi="Calibri" w:cs="Calibri"/>
            <w:color w:val="000000" w:themeColor="text1"/>
          </w:rPr>
          <w:t xml:space="preserve">In total </w:t>
        </w:r>
      </w:ins>
      <w:ins w:id="179" w:author="Edward Straw" w:date="2021-05-03T11:33:00Z">
        <w:r w:rsidR="00D40189" w:rsidRPr="00BF05CF">
          <w:rPr>
            <w:rFonts w:ascii="Calibri" w:hAnsi="Calibri" w:cs="Calibri"/>
            <w:color w:val="000000" w:themeColor="text1"/>
          </w:rPr>
          <w:t xml:space="preserve">54 substances or products have been tested in the academic literature, and just six have been tested in more than one publication indicating a lack of a depth of study for those tested. </w:t>
        </w:r>
      </w:ins>
      <w:r w:rsidRPr="00BF05CF">
        <w:rPr>
          <w:rFonts w:ascii="Calibri" w:hAnsi="Calibri" w:cs="Calibri"/>
          <w:color w:val="000000" w:themeColor="text1"/>
        </w:rPr>
        <w:t xml:space="preserve">For further analysis of the </w:t>
      </w:r>
      <w:r w:rsidR="006E1A57" w:rsidRPr="00BF05CF">
        <w:rPr>
          <w:rFonts w:ascii="Calibri" w:hAnsi="Calibri" w:cs="Calibri"/>
          <w:color w:val="000000" w:themeColor="text1"/>
        </w:rPr>
        <w:t>publications</w:t>
      </w:r>
      <w:r w:rsidRPr="00BF05CF">
        <w:rPr>
          <w:rFonts w:ascii="Calibri" w:hAnsi="Calibri" w:cs="Calibri"/>
          <w:color w:val="000000" w:themeColor="text1"/>
        </w:rPr>
        <w:t xml:space="preserve"> included in th</w:t>
      </w:r>
      <w:r w:rsidR="0011022C" w:rsidRPr="00BF05CF">
        <w:rPr>
          <w:rFonts w:ascii="Calibri" w:hAnsi="Calibri" w:cs="Calibri"/>
          <w:color w:val="000000" w:themeColor="text1"/>
        </w:rPr>
        <w:t>is</w:t>
      </w:r>
      <w:r w:rsidRPr="00BF05CF">
        <w:rPr>
          <w:rFonts w:ascii="Calibri" w:hAnsi="Calibri" w:cs="Calibri"/>
          <w:color w:val="000000" w:themeColor="text1"/>
        </w:rPr>
        <w:t xml:space="preserve"> study, the metrics extracted from them, and additional quantitative results, see the Supplementary Material.</w:t>
      </w:r>
      <w:r w:rsidR="00494D47" w:rsidRPr="00BF05CF">
        <w:rPr>
          <w:rFonts w:ascii="Calibri" w:hAnsi="Calibri" w:cs="Calibri"/>
          <w:color w:val="000000" w:themeColor="text1"/>
        </w:rPr>
        <w:t xml:space="preserve"> </w:t>
      </w:r>
      <w:r w:rsidR="00F00C11" w:rsidRPr="00BF05CF">
        <w:rPr>
          <w:rFonts w:ascii="Calibri" w:hAnsi="Calibri" w:cs="Calibri"/>
          <w:color w:val="000000" w:themeColor="text1"/>
        </w:rPr>
        <w:t xml:space="preserve">While the frequency of </w:t>
      </w:r>
      <w:r w:rsidR="003E0F3C" w:rsidRPr="00BF05CF">
        <w:rPr>
          <w:rFonts w:ascii="Calibri" w:hAnsi="Calibri" w:cs="Calibri"/>
          <w:color w:val="000000" w:themeColor="text1"/>
        </w:rPr>
        <w:t>publications</w:t>
      </w:r>
      <w:r w:rsidR="00F00C11" w:rsidRPr="00BF05CF">
        <w:rPr>
          <w:rFonts w:ascii="Calibri" w:hAnsi="Calibri" w:cs="Calibri"/>
          <w:color w:val="000000" w:themeColor="text1"/>
        </w:rPr>
        <w:t xml:space="preserve"> has increased in recent years this </w:t>
      </w:r>
      <w:r w:rsidR="003E0F3C" w:rsidRPr="00BF05CF">
        <w:rPr>
          <w:rFonts w:ascii="Calibri" w:hAnsi="Calibri" w:cs="Calibri"/>
          <w:color w:val="000000" w:themeColor="text1"/>
        </w:rPr>
        <w:t>i</w:t>
      </w:r>
      <w:r w:rsidR="00494D47" w:rsidRPr="00BF05CF">
        <w:rPr>
          <w:rFonts w:ascii="Calibri" w:hAnsi="Calibri" w:cs="Calibri"/>
          <w:color w:val="000000" w:themeColor="text1"/>
        </w:rPr>
        <w:t>s</w:t>
      </w:r>
      <w:r w:rsidR="003E0F3C" w:rsidRPr="00BF05CF">
        <w:rPr>
          <w:rFonts w:ascii="Calibri" w:hAnsi="Calibri" w:cs="Calibri"/>
          <w:color w:val="000000" w:themeColor="text1"/>
        </w:rPr>
        <w:t xml:space="preserve"> more likely to represent an increase </w:t>
      </w:r>
      <w:r w:rsidR="00080895">
        <w:rPr>
          <w:rFonts w:ascii="Calibri" w:hAnsi="Calibri" w:cs="Calibri"/>
          <w:color w:val="000000" w:themeColor="text1"/>
        </w:rPr>
        <w:t xml:space="preserve">in </w:t>
      </w:r>
      <w:r w:rsidR="003E0F3C" w:rsidRPr="00BF05CF">
        <w:rPr>
          <w:rFonts w:ascii="Calibri" w:hAnsi="Calibri" w:cs="Calibri"/>
          <w:color w:val="000000" w:themeColor="text1"/>
        </w:rPr>
        <w:t>publications in general</w:t>
      </w:r>
      <w:r w:rsidR="00D95918" w:rsidRPr="00BF05CF">
        <w:rPr>
          <w:rFonts w:ascii="Calibri" w:hAnsi="Calibri" w:cs="Calibri"/>
          <w:color w:val="000000" w:themeColor="text1"/>
        </w:rPr>
        <w:t xml:space="preserve"> (Bornmann and </w:t>
      </w:r>
      <w:r w:rsidR="00494D47" w:rsidRPr="00BF05CF">
        <w:rPr>
          <w:rFonts w:ascii="Calibri" w:hAnsi="Calibri" w:cs="Calibri"/>
          <w:color w:val="000000" w:themeColor="text1"/>
        </w:rPr>
        <w:t>Mutz, 2015)</w:t>
      </w:r>
      <w:r w:rsidR="003E0F3C" w:rsidRPr="00BF05CF">
        <w:rPr>
          <w:rFonts w:ascii="Calibri" w:hAnsi="Calibri" w:cs="Calibri"/>
          <w:color w:val="000000" w:themeColor="text1"/>
        </w:rPr>
        <w:t xml:space="preserve">, rather than increased interest in ‘inert ingredients’. </w:t>
      </w:r>
      <w:r w:rsidR="008006DC" w:rsidRPr="00BF05CF">
        <w:rPr>
          <w:rFonts w:ascii="Calibri" w:hAnsi="Calibri" w:cs="Calibri"/>
          <w:color w:val="000000" w:themeColor="text1"/>
        </w:rPr>
        <w:t xml:space="preserve">It is also worth noting that seven of the publications </w:t>
      </w:r>
      <w:r w:rsidR="00C476DF" w:rsidRPr="00BF05CF">
        <w:rPr>
          <w:rFonts w:ascii="Calibri" w:hAnsi="Calibri" w:cs="Calibri"/>
          <w:color w:val="000000" w:themeColor="text1"/>
        </w:rPr>
        <w:t>dating from post-2010</w:t>
      </w:r>
      <w:r w:rsidR="008006DC" w:rsidRPr="00BF05CF">
        <w:rPr>
          <w:rFonts w:ascii="Calibri" w:hAnsi="Calibri" w:cs="Calibri"/>
          <w:color w:val="000000" w:themeColor="text1"/>
        </w:rPr>
        <w:t xml:space="preserve"> are from one network of authors. </w:t>
      </w:r>
    </w:p>
    <w:p w14:paraId="60F2E68F" w14:textId="77777777" w:rsidR="00556FE9" w:rsidRPr="00BF05CF" w:rsidRDefault="00556FE9" w:rsidP="00556FE9">
      <w:pPr>
        <w:spacing w:line="360" w:lineRule="auto"/>
        <w:jc w:val="both"/>
        <w:rPr>
          <w:rFonts w:ascii="Calibri" w:hAnsi="Calibri" w:cs="Calibri"/>
          <w:color w:val="000000" w:themeColor="text1"/>
          <w:vertAlign w:val="superscript"/>
        </w:rPr>
      </w:pPr>
      <w:r w:rsidRPr="00BF05CF">
        <w:rPr>
          <w:rFonts w:ascii="Calibri" w:hAnsi="Calibri" w:cs="Calibri"/>
          <w:noProof/>
          <w:color w:val="000000" w:themeColor="text1"/>
        </w:rPr>
        <w:lastRenderedPageBreak/>
        <w:drawing>
          <wp:inline distT="0" distB="0" distL="0" distR="0" wp14:anchorId="0B32240C" wp14:editId="1D9D9350">
            <wp:extent cx="5677535" cy="4872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677535" cy="4872990"/>
                    </a:xfrm>
                    <a:prstGeom prst="rect">
                      <a:avLst/>
                    </a:prstGeom>
                  </pic:spPr>
                </pic:pic>
              </a:graphicData>
            </a:graphic>
          </wp:inline>
        </w:drawing>
      </w:r>
    </w:p>
    <w:p w14:paraId="6183DFAD" w14:textId="77777777" w:rsidR="00556FE9" w:rsidRPr="00BF05CF" w:rsidRDefault="00556FE9" w:rsidP="00556FE9">
      <w:pPr>
        <w:spacing w:line="360" w:lineRule="auto"/>
        <w:jc w:val="both"/>
        <w:rPr>
          <w:rFonts w:ascii="Calibri" w:hAnsi="Calibri" w:cs="Calibri"/>
          <w:color w:val="000000" w:themeColor="text1"/>
        </w:rPr>
      </w:pPr>
    </w:p>
    <w:p w14:paraId="550B9531" w14:textId="2404C790" w:rsidR="00556FE9" w:rsidRPr="00BF05CF" w:rsidRDefault="00556FE9" w:rsidP="0064024D">
      <w:pPr>
        <w:spacing w:line="360" w:lineRule="auto"/>
        <w:jc w:val="both"/>
        <w:rPr>
          <w:rFonts w:ascii="Calibri" w:hAnsi="Calibri" w:cs="Calibri"/>
          <w:color w:val="000000" w:themeColor="text1"/>
        </w:rPr>
      </w:pPr>
      <w:r w:rsidRPr="00BF05CF">
        <w:rPr>
          <w:rFonts w:ascii="Calibri" w:hAnsi="Calibri" w:cs="Calibri"/>
          <w:color w:val="000000" w:themeColor="text1"/>
        </w:rPr>
        <w:t xml:space="preserve">Figure 1. The number of studies </w:t>
      </w:r>
      <w:r w:rsidR="00056360" w:rsidRPr="00BF05CF">
        <w:rPr>
          <w:rFonts w:ascii="Calibri" w:hAnsi="Calibri" w:cs="Calibri"/>
          <w:color w:val="000000" w:themeColor="text1"/>
        </w:rPr>
        <w:t>testing</w:t>
      </w:r>
      <w:r w:rsidRPr="00BF05CF">
        <w:rPr>
          <w:rFonts w:ascii="Calibri" w:hAnsi="Calibri" w:cs="Calibri"/>
          <w:color w:val="000000" w:themeColor="text1"/>
        </w:rPr>
        <w:t xml:space="preserve"> co-formulants/adjuvants </w:t>
      </w:r>
      <w:r w:rsidR="00056360" w:rsidRPr="00BF05CF">
        <w:rPr>
          <w:rFonts w:ascii="Calibri" w:hAnsi="Calibri" w:cs="Calibri"/>
          <w:color w:val="000000" w:themeColor="text1"/>
        </w:rPr>
        <w:t>on</w:t>
      </w:r>
      <w:r w:rsidRPr="00BF05CF">
        <w:rPr>
          <w:rFonts w:ascii="Calibri" w:hAnsi="Calibri" w:cs="Calibri"/>
          <w:color w:val="000000" w:themeColor="text1"/>
        </w:rPr>
        <w:t xml:space="preserve"> bees </w:t>
      </w:r>
      <w:r w:rsidR="00056360" w:rsidRPr="00BF05CF">
        <w:rPr>
          <w:rFonts w:ascii="Calibri" w:hAnsi="Calibri" w:cs="Calibri"/>
          <w:color w:val="000000" w:themeColor="text1"/>
        </w:rPr>
        <w:t>which fulfil</w:t>
      </w:r>
      <w:r w:rsidRPr="00BF05CF">
        <w:rPr>
          <w:rFonts w:ascii="Calibri" w:hAnsi="Calibri" w:cs="Calibri"/>
          <w:color w:val="000000" w:themeColor="text1"/>
        </w:rPr>
        <w:t xml:space="preserve"> the inclusion criteria </w:t>
      </w:r>
      <w:r w:rsidR="00056360" w:rsidRPr="00BF05CF">
        <w:rPr>
          <w:rFonts w:ascii="Calibri" w:hAnsi="Calibri" w:cs="Calibri"/>
          <w:color w:val="000000" w:themeColor="text1"/>
        </w:rPr>
        <w:t xml:space="preserve">plotted </w:t>
      </w:r>
      <w:r w:rsidRPr="00BF05CF">
        <w:rPr>
          <w:rFonts w:ascii="Calibri" w:hAnsi="Calibri" w:cs="Calibri"/>
          <w:color w:val="000000" w:themeColor="text1"/>
        </w:rPr>
        <w:t>against the</w:t>
      </w:r>
      <w:r w:rsidR="00056360" w:rsidRPr="00BF05CF">
        <w:rPr>
          <w:rFonts w:ascii="Calibri" w:hAnsi="Calibri" w:cs="Calibri"/>
          <w:color w:val="000000" w:themeColor="text1"/>
        </w:rPr>
        <w:t>ir</w:t>
      </w:r>
      <w:r w:rsidRPr="00BF05CF">
        <w:rPr>
          <w:rFonts w:ascii="Calibri" w:hAnsi="Calibri" w:cs="Calibri"/>
          <w:color w:val="000000" w:themeColor="text1"/>
        </w:rPr>
        <w:t xml:space="preserve"> year </w:t>
      </w:r>
      <w:r w:rsidR="00056360" w:rsidRPr="00BF05CF">
        <w:rPr>
          <w:rFonts w:ascii="Calibri" w:hAnsi="Calibri" w:cs="Calibri"/>
          <w:color w:val="000000" w:themeColor="text1"/>
        </w:rPr>
        <w:t xml:space="preserve">of publication. </w:t>
      </w:r>
    </w:p>
    <w:p w14:paraId="6E58D511" w14:textId="77777777" w:rsidR="00556FE9" w:rsidRPr="00BF05CF" w:rsidRDefault="00556FE9" w:rsidP="0064024D">
      <w:pPr>
        <w:spacing w:line="360" w:lineRule="auto"/>
        <w:jc w:val="both"/>
        <w:rPr>
          <w:rFonts w:ascii="Calibri" w:hAnsi="Calibri" w:cs="Calibri"/>
          <w:b/>
          <w:bCs/>
          <w:color w:val="000000" w:themeColor="text1"/>
        </w:rPr>
      </w:pPr>
    </w:p>
    <w:p w14:paraId="630752F9" w14:textId="4BB50E58" w:rsidR="00ED546E" w:rsidRDefault="00ED546E" w:rsidP="0046593B">
      <w:pPr>
        <w:spacing w:line="360" w:lineRule="auto"/>
        <w:jc w:val="both"/>
        <w:rPr>
          <w:ins w:id="180" w:author="Edward Straw" w:date="2021-05-03T13:57:00Z"/>
          <w:rFonts w:ascii="Calibri" w:hAnsi="Calibri" w:cs="Calibri"/>
          <w:color w:val="000000" w:themeColor="text1"/>
        </w:rPr>
      </w:pPr>
      <w:ins w:id="181" w:author="Edward Straw" w:date="2021-05-03T13:57:00Z">
        <w:r w:rsidRPr="00ED546E">
          <w:rPr>
            <w:rFonts w:ascii="Calibri" w:hAnsi="Calibri" w:cs="Calibri"/>
            <w:color w:val="000000" w:themeColor="text1"/>
          </w:rPr>
          <w:t xml:space="preserve">The </w:t>
        </w:r>
        <w:r>
          <w:rPr>
            <w:rFonts w:ascii="Calibri" w:hAnsi="Calibri" w:cs="Calibri"/>
            <w:color w:val="000000" w:themeColor="text1"/>
          </w:rPr>
          <w:t xml:space="preserve">risk an agrochemical poses to bees is </w:t>
        </w:r>
      </w:ins>
      <w:ins w:id="182" w:author="Edward Straw" w:date="2021-05-03T13:58:00Z">
        <w:r>
          <w:rPr>
            <w:rFonts w:ascii="Calibri" w:hAnsi="Calibri" w:cs="Calibri"/>
            <w:color w:val="000000" w:themeColor="text1"/>
          </w:rPr>
          <w:t xml:space="preserve">a combination of </w:t>
        </w:r>
      </w:ins>
      <w:ins w:id="183" w:author="Edward Straw" w:date="2021-05-03T13:57:00Z">
        <w:r>
          <w:rPr>
            <w:rFonts w:ascii="Calibri" w:hAnsi="Calibri" w:cs="Calibri"/>
            <w:color w:val="000000" w:themeColor="text1"/>
          </w:rPr>
          <w:t>the exposure</w:t>
        </w:r>
      </w:ins>
      <w:ins w:id="184" w:author="Edward Straw" w:date="2021-05-03T13:58:00Z">
        <w:r>
          <w:rPr>
            <w:rFonts w:ascii="Calibri" w:hAnsi="Calibri" w:cs="Calibri"/>
            <w:color w:val="000000" w:themeColor="text1"/>
          </w:rPr>
          <w:t xml:space="preserve"> bees face</w:t>
        </w:r>
      </w:ins>
      <w:ins w:id="185" w:author="Edward Straw" w:date="2021-05-03T13:57:00Z">
        <w:r>
          <w:rPr>
            <w:rFonts w:ascii="Calibri" w:hAnsi="Calibri" w:cs="Calibri"/>
            <w:color w:val="000000" w:themeColor="text1"/>
          </w:rPr>
          <w:t xml:space="preserve"> and the hazard</w:t>
        </w:r>
      </w:ins>
      <w:ins w:id="186" w:author="Edward Straw" w:date="2021-05-03T13:58:00Z">
        <w:r>
          <w:rPr>
            <w:rFonts w:ascii="Calibri" w:hAnsi="Calibri" w:cs="Calibri"/>
            <w:color w:val="000000" w:themeColor="text1"/>
          </w:rPr>
          <w:t xml:space="preserve"> it poses to bees. Below</w:t>
        </w:r>
      </w:ins>
      <w:ins w:id="187" w:author="Edward Straw" w:date="2021-05-03T13:59:00Z">
        <w:r>
          <w:rPr>
            <w:rFonts w:ascii="Calibri" w:hAnsi="Calibri" w:cs="Calibri"/>
            <w:color w:val="000000" w:themeColor="text1"/>
          </w:rPr>
          <w:t xml:space="preserve"> the research found by the systematic review is divided into </w:t>
        </w:r>
        <w:r w:rsidR="00B26F53">
          <w:rPr>
            <w:rFonts w:ascii="Calibri" w:hAnsi="Calibri" w:cs="Calibri"/>
            <w:color w:val="000000" w:themeColor="text1"/>
          </w:rPr>
          <w:t xml:space="preserve">residue studies, which quantify exposure, and experimental studies, which quantify hazard. </w:t>
        </w:r>
      </w:ins>
    </w:p>
    <w:p w14:paraId="0317575C" w14:textId="2EADF7C7" w:rsidR="00CF2187" w:rsidRPr="00ED546E" w:rsidRDefault="00CF2187">
      <w:pPr>
        <w:rPr>
          <w:rFonts w:ascii="Calibri" w:hAnsi="Calibri" w:cs="Calibri"/>
          <w:color w:val="000000" w:themeColor="text1"/>
        </w:rPr>
      </w:pPr>
      <w:r w:rsidRPr="00ED546E">
        <w:rPr>
          <w:rFonts w:ascii="Calibri" w:hAnsi="Calibri" w:cs="Calibri"/>
          <w:color w:val="000000" w:themeColor="text1"/>
        </w:rPr>
        <w:br w:type="page"/>
      </w:r>
    </w:p>
    <w:p w14:paraId="432C62A8" w14:textId="6441A01E" w:rsidR="00016D3D" w:rsidRDefault="0064024D" w:rsidP="002F1584">
      <w:pPr>
        <w:tabs>
          <w:tab w:val="left" w:pos="2560"/>
        </w:tabs>
        <w:spacing w:line="360" w:lineRule="auto"/>
        <w:jc w:val="both"/>
        <w:rPr>
          <w:ins w:id="188" w:author="Edward Straw" w:date="2021-05-03T11:55:00Z"/>
          <w:rFonts w:ascii="Calibri" w:hAnsi="Calibri" w:cs="Calibri"/>
          <w:color w:val="000000" w:themeColor="text1"/>
        </w:rPr>
      </w:pPr>
      <w:r w:rsidRPr="00BF05CF">
        <w:rPr>
          <w:rFonts w:ascii="Calibri" w:hAnsi="Calibri" w:cs="Calibri"/>
          <w:b/>
          <w:bCs/>
          <w:color w:val="000000" w:themeColor="text1"/>
        </w:rPr>
        <w:lastRenderedPageBreak/>
        <w:t>Residue studies</w:t>
      </w:r>
      <w:r w:rsidR="00CF2187" w:rsidRPr="00BF05CF">
        <w:rPr>
          <w:rFonts w:ascii="Calibri" w:hAnsi="Calibri" w:cs="Calibri"/>
          <w:b/>
          <w:bCs/>
          <w:color w:val="000000" w:themeColor="text1"/>
        </w:rPr>
        <w:tab/>
      </w:r>
    </w:p>
    <w:p w14:paraId="20F74839" w14:textId="51A13010" w:rsidR="0064024D" w:rsidRPr="00BF05CF" w:rsidRDefault="005E5EE1" w:rsidP="0064024D">
      <w:pPr>
        <w:spacing w:line="360" w:lineRule="auto"/>
        <w:jc w:val="both"/>
        <w:rPr>
          <w:rFonts w:ascii="Calibri" w:hAnsi="Calibri" w:cs="Calibri"/>
          <w:color w:val="000000" w:themeColor="text1"/>
        </w:rPr>
      </w:pPr>
      <w:ins w:id="189" w:author="Edward Straw" w:date="2021-05-03T12:11:00Z">
        <w:r>
          <w:rPr>
            <w:rFonts w:ascii="Calibri" w:hAnsi="Calibri" w:cs="Calibri"/>
            <w:color w:val="000000" w:themeColor="text1"/>
          </w:rPr>
          <w:t>Because t</w:t>
        </w:r>
      </w:ins>
      <w:ins w:id="190" w:author="Edward Straw" w:date="2021-05-03T11:55:00Z">
        <w:r w:rsidR="00016D3D">
          <w:rPr>
            <w:rFonts w:ascii="Calibri" w:hAnsi="Calibri" w:cs="Calibri"/>
            <w:color w:val="000000" w:themeColor="text1"/>
          </w:rPr>
          <w:t>he eco</w:t>
        </w:r>
      </w:ins>
      <w:ins w:id="191" w:author="Edward Straw" w:date="2021-05-03T11:56:00Z">
        <w:r w:rsidR="00016D3D">
          <w:rPr>
            <w:rFonts w:ascii="Calibri" w:hAnsi="Calibri" w:cs="Calibri"/>
            <w:color w:val="000000" w:themeColor="text1"/>
          </w:rPr>
          <w:t>logical persistency of ‘inert’ ingredients in nature is poorly understood</w:t>
        </w:r>
      </w:ins>
      <w:ins w:id="192" w:author="Edward Straw" w:date="2021-05-03T12:12:00Z">
        <w:r>
          <w:rPr>
            <w:rFonts w:ascii="Calibri" w:hAnsi="Calibri" w:cs="Calibri"/>
            <w:color w:val="000000" w:themeColor="text1"/>
          </w:rPr>
          <w:t xml:space="preserve"> we do not know how much bees are exposed to them. To address this </w:t>
        </w:r>
      </w:ins>
      <w:ins w:id="193" w:author="Edward Straw" w:date="2021-05-03T16:56:00Z">
        <w:r w:rsidR="008353EE">
          <w:rPr>
            <w:rFonts w:ascii="Calibri" w:hAnsi="Calibri" w:cs="Calibri"/>
            <w:color w:val="000000" w:themeColor="text1"/>
          </w:rPr>
          <w:t>question,</w:t>
        </w:r>
      </w:ins>
      <w:ins w:id="194" w:author="Edward Straw" w:date="2021-05-03T12:12:00Z">
        <w:r>
          <w:rPr>
            <w:rFonts w:ascii="Calibri" w:hAnsi="Calibri" w:cs="Calibri"/>
            <w:color w:val="000000" w:themeColor="text1"/>
          </w:rPr>
          <w:t xml:space="preserve"> it is possible to measure ‘inert’ ingredient residues in </w:t>
        </w:r>
        <w:r w:rsidRPr="00BF05CF">
          <w:rPr>
            <w:rFonts w:ascii="Calibri" w:hAnsi="Calibri" w:cs="Calibri"/>
            <w:color w:val="000000" w:themeColor="text1"/>
          </w:rPr>
          <w:t>bee matrices such as honey, pollen, nectar and wax</w:t>
        </w:r>
        <w:r>
          <w:rPr>
            <w:rFonts w:ascii="Calibri" w:hAnsi="Calibri" w:cs="Calibri"/>
            <w:color w:val="000000" w:themeColor="text1"/>
          </w:rPr>
          <w:t>, however there are very</w:t>
        </w:r>
      </w:ins>
      <w:ins w:id="195" w:author="Edward Straw" w:date="2021-05-03T12:13:00Z">
        <w:r>
          <w:rPr>
            <w:rFonts w:ascii="Calibri" w:hAnsi="Calibri" w:cs="Calibri"/>
            <w:color w:val="000000" w:themeColor="text1"/>
          </w:rPr>
          <w:t xml:space="preserve"> few </w:t>
        </w:r>
      </w:ins>
      <w:ins w:id="196" w:author="Edward Straw" w:date="2021-05-03T16:56:00Z">
        <w:r w:rsidR="008353EE">
          <w:rPr>
            <w:rFonts w:ascii="Calibri" w:hAnsi="Calibri" w:cs="Calibri"/>
            <w:color w:val="000000" w:themeColor="text1"/>
          </w:rPr>
          <w:t>publications</w:t>
        </w:r>
      </w:ins>
      <w:ins w:id="197" w:author="Edward Straw" w:date="2021-05-03T12:13:00Z">
        <w:r>
          <w:rPr>
            <w:rFonts w:ascii="Calibri" w:hAnsi="Calibri" w:cs="Calibri"/>
            <w:color w:val="000000" w:themeColor="text1"/>
          </w:rPr>
          <w:t xml:space="preserve"> on this topic. </w:t>
        </w:r>
      </w:ins>
      <w:r w:rsidR="004B1075" w:rsidRPr="00166609">
        <w:rPr>
          <w:rFonts w:ascii="Calibri" w:hAnsi="Calibri" w:cs="Calibri"/>
          <w:noProof/>
        </w:rPr>
        <w:t>What evidence is available has typically identified wax as a major substrate for residue accumulation</w:t>
      </w:r>
      <w:r w:rsidR="004B1075">
        <w:rPr>
          <w:rFonts w:ascii="Calibri" w:hAnsi="Calibri" w:cs="Calibri"/>
          <w:noProof/>
        </w:rPr>
        <w:t>.</w:t>
      </w:r>
      <w:r w:rsidR="0064024D" w:rsidRPr="004B1075">
        <w:rPr>
          <w:rFonts w:ascii="Calibri" w:hAnsi="Calibri" w:cs="Calibri"/>
          <w:color w:val="000000" w:themeColor="text1"/>
        </w:rPr>
        <w:t xml:space="preserve"> </w:t>
      </w:r>
      <w:r w:rsidR="0064024D" w:rsidRPr="00BF05CF">
        <w:rPr>
          <w:rFonts w:ascii="Calibri" w:hAnsi="Calibri" w:cs="Calibri"/>
          <w:color w:val="000000" w:themeColor="text1"/>
        </w:rPr>
        <w:t>Two publications have looked at various surfactants, and two at the solvent N-Methyl-2-Pyrrolidone (NMP). Chen and Mullin (2013) developed a methodology for detecting trisiloxane surfactants in honeybee matrices, using the QuEChERS (quick, easy, cheap, effective, rugged, and safe) approach.</w:t>
      </w:r>
      <w:ins w:id="198" w:author="Edward Straw" w:date="2021-05-02T14:49:00Z">
        <w:r w:rsidR="003C309A">
          <w:rPr>
            <w:rFonts w:ascii="Calibri" w:hAnsi="Calibri" w:cs="Calibri"/>
            <w:color w:val="000000" w:themeColor="text1"/>
          </w:rPr>
          <w:t xml:space="preserve"> T</w:t>
        </w:r>
        <w:r w:rsidR="003C309A" w:rsidRPr="00BF05CF">
          <w:rPr>
            <w:rFonts w:ascii="Calibri" w:hAnsi="Calibri" w:cs="Calibri"/>
            <w:color w:val="000000" w:themeColor="text1"/>
          </w:rPr>
          <w:t>risiloxane surfactants</w:t>
        </w:r>
        <w:r w:rsidR="003C309A">
          <w:rPr>
            <w:rFonts w:ascii="Calibri" w:hAnsi="Calibri" w:cs="Calibri"/>
            <w:color w:val="000000" w:themeColor="text1"/>
          </w:rPr>
          <w:t xml:space="preserve"> are common surfactant co-formulants</w:t>
        </w:r>
      </w:ins>
      <w:ins w:id="199" w:author="Edward Straw" w:date="2021-05-02T14:51:00Z">
        <w:r w:rsidR="003C309A">
          <w:rPr>
            <w:rFonts w:ascii="Calibri" w:hAnsi="Calibri" w:cs="Calibri"/>
            <w:color w:val="000000" w:themeColor="text1"/>
          </w:rPr>
          <w:t xml:space="preserve"> in the organosilicone group, </w:t>
        </w:r>
      </w:ins>
      <w:ins w:id="200" w:author="Edward Straw" w:date="2021-05-02T14:52:00Z">
        <w:r w:rsidR="003C309A">
          <w:rPr>
            <w:rFonts w:ascii="Calibri" w:hAnsi="Calibri" w:cs="Calibri"/>
            <w:color w:val="000000" w:themeColor="text1"/>
          </w:rPr>
          <w:t>and</w:t>
        </w:r>
      </w:ins>
      <w:ins w:id="201" w:author="Edward Straw" w:date="2021-05-02T14:51:00Z">
        <w:r w:rsidR="003C309A">
          <w:rPr>
            <w:rFonts w:ascii="Calibri" w:hAnsi="Calibri" w:cs="Calibri"/>
            <w:color w:val="000000" w:themeColor="text1"/>
          </w:rPr>
          <w:t xml:space="preserve"> are included in notable</w:t>
        </w:r>
      </w:ins>
      <w:ins w:id="202" w:author="Edward Straw" w:date="2021-05-02T14:52:00Z">
        <w:r w:rsidR="003C309A">
          <w:rPr>
            <w:rFonts w:ascii="Calibri" w:hAnsi="Calibri" w:cs="Calibri"/>
            <w:color w:val="000000" w:themeColor="text1"/>
          </w:rPr>
          <w:t xml:space="preserve"> spray adjuvants like Silwet L-77 and Dyne-Amic</w:t>
        </w:r>
      </w:ins>
      <w:ins w:id="203" w:author="Edward Straw" w:date="2021-05-02T14:51:00Z">
        <w:r w:rsidR="003C309A">
          <w:rPr>
            <w:rFonts w:ascii="Calibri" w:hAnsi="Calibri" w:cs="Calibri"/>
            <w:color w:val="000000" w:themeColor="text1"/>
          </w:rPr>
          <w:t>.</w:t>
        </w:r>
      </w:ins>
      <w:ins w:id="204" w:author="Edward Straw" w:date="2021-05-02T14:52:00Z">
        <w:r w:rsidR="003C309A">
          <w:rPr>
            <w:rFonts w:ascii="Calibri" w:hAnsi="Calibri" w:cs="Calibri"/>
            <w:color w:val="000000" w:themeColor="text1"/>
          </w:rPr>
          <w:t xml:space="preserve"> They can be used in a range of </w:t>
        </w:r>
      </w:ins>
      <w:r w:rsidR="0064024D" w:rsidRPr="00BF05CF">
        <w:rPr>
          <w:rFonts w:ascii="Calibri" w:hAnsi="Calibri" w:cs="Calibri"/>
          <w:color w:val="000000" w:themeColor="text1"/>
        </w:rPr>
        <w:t xml:space="preserve"> </w:t>
      </w:r>
      <w:ins w:id="205" w:author="Edward Straw" w:date="2021-05-02T14:52:00Z">
        <w:r w:rsidR="003C309A">
          <w:rPr>
            <w:rFonts w:ascii="Calibri" w:hAnsi="Calibri" w:cs="Calibri"/>
            <w:color w:val="000000" w:themeColor="text1"/>
          </w:rPr>
          <w:t xml:space="preserve">pesticide classes, and on a range of </w:t>
        </w:r>
      </w:ins>
      <w:ins w:id="206" w:author="Edward Straw" w:date="2021-05-02T14:53:00Z">
        <w:r w:rsidR="003C309A">
          <w:rPr>
            <w:rFonts w:ascii="Calibri" w:hAnsi="Calibri" w:cs="Calibri"/>
            <w:color w:val="000000" w:themeColor="text1"/>
          </w:rPr>
          <w:t xml:space="preserve">crops. </w:t>
        </w:r>
      </w:ins>
      <w:r w:rsidR="0064024D" w:rsidRPr="00BF05CF">
        <w:rPr>
          <w:rFonts w:ascii="Calibri" w:hAnsi="Calibri" w:cs="Calibri"/>
          <w:color w:val="000000" w:themeColor="text1"/>
        </w:rPr>
        <w:t>Honey, pollen and wax samples were taken from seven US states. There were no positive detections in honey, but 60% of pollen and all wax samples had positive detections</w:t>
      </w:r>
      <w:r w:rsidR="0039253F" w:rsidRPr="00BF05CF">
        <w:rPr>
          <w:rFonts w:ascii="Calibri" w:hAnsi="Calibri" w:cs="Calibri"/>
          <w:color w:val="000000" w:themeColor="text1"/>
        </w:rPr>
        <w:t xml:space="preserve"> (max. concentrations</w:t>
      </w:r>
      <w:r w:rsidR="0064024D" w:rsidRPr="00BF05CF">
        <w:rPr>
          <w:rFonts w:ascii="Calibri" w:hAnsi="Calibri" w:cs="Calibri"/>
          <w:color w:val="000000" w:themeColor="text1"/>
        </w:rPr>
        <w:t xml:space="preserve"> 39ppb and 390ppb </w:t>
      </w:r>
      <w:r w:rsidR="0039253F" w:rsidRPr="00BF05CF">
        <w:rPr>
          <w:rFonts w:ascii="Calibri" w:hAnsi="Calibri" w:cs="Calibri"/>
          <w:color w:val="000000" w:themeColor="text1"/>
        </w:rPr>
        <w:t>respectively)</w:t>
      </w:r>
      <w:r w:rsidR="0064024D" w:rsidRPr="00BF05CF">
        <w:rPr>
          <w:rFonts w:ascii="Calibri" w:hAnsi="Calibri" w:cs="Calibri"/>
          <w:color w:val="000000" w:themeColor="text1"/>
        </w:rPr>
        <w:t xml:space="preserve">. </w:t>
      </w:r>
      <w:r w:rsidR="0039253F" w:rsidRPr="00BF05CF">
        <w:rPr>
          <w:rFonts w:ascii="Calibri" w:hAnsi="Calibri" w:cs="Calibri"/>
          <w:color w:val="000000" w:themeColor="text1"/>
        </w:rPr>
        <w:t>These</w:t>
      </w:r>
      <w:r w:rsidR="0064024D" w:rsidRPr="00BF05CF">
        <w:rPr>
          <w:rFonts w:ascii="Calibri" w:hAnsi="Calibri" w:cs="Calibri"/>
          <w:color w:val="000000" w:themeColor="text1"/>
        </w:rPr>
        <w:t xml:space="preserve"> authors </w:t>
      </w:r>
      <w:r w:rsidR="00100167" w:rsidRPr="00BF05CF">
        <w:rPr>
          <w:rFonts w:ascii="Calibri" w:hAnsi="Calibri" w:cs="Calibri"/>
          <w:color w:val="000000" w:themeColor="text1"/>
        </w:rPr>
        <w:t>later tested</w:t>
      </w:r>
      <w:r w:rsidR="0064024D" w:rsidRPr="00BF05CF">
        <w:rPr>
          <w:rFonts w:ascii="Calibri" w:hAnsi="Calibri" w:cs="Calibri"/>
          <w:color w:val="000000" w:themeColor="text1"/>
        </w:rPr>
        <w:t xml:space="preserve"> for nonylphenol ethoxylate and octylphenol ethoxylate surfactants in the same matrices (Chen and Mullin, 2014)</w:t>
      </w:r>
      <w:r w:rsidR="00100167" w:rsidRPr="00BF05CF">
        <w:rPr>
          <w:rFonts w:ascii="Calibri" w:hAnsi="Calibri" w:cs="Calibri"/>
          <w:color w:val="000000" w:themeColor="text1"/>
        </w:rPr>
        <w:t>, finding</w:t>
      </w:r>
      <w:r w:rsidR="0064024D" w:rsidRPr="00BF05CF">
        <w:rPr>
          <w:rFonts w:ascii="Calibri" w:hAnsi="Calibri" w:cs="Calibri"/>
          <w:color w:val="000000" w:themeColor="text1"/>
        </w:rPr>
        <w:t xml:space="preserve"> </w:t>
      </w:r>
      <w:r w:rsidR="00100167" w:rsidRPr="00BF05CF">
        <w:rPr>
          <w:rFonts w:ascii="Calibri" w:hAnsi="Calibri" w:cs="Calibri"/>
          <w:color w:val="000000" w:themeColor="text1"/>
        </w:rPr>
        <w:t>n</w:t>
      </w:r>
      <w:r w:rsidR="0064024D" w:rsidRPr="00BF05CF">
        <w:rPr>
          <w:rFonts w:ascii="Calibri" w:hAnsi="Calibri" w:cs="Calibri"/>
          <w:color w:val="000000" w:themeColor="text1"/>
        </w:rPr>
        <w:t>onylphenol ethoxylate surfactants in all samples</w:t>
      </w:r>
      <w:r w:rsidR="00100167" w:rsidRPr="00BF05CF">
        <w:rPr>
          <w:rFonts w:ascii="Calibri" w:hAnsi="Calibri" w:cs="Calibri"/>
          <w:color w:val="000000" w:themeColor="text1"/>
        </w:rPr>
        <w:t>.</w:t>
      </w:r>
      <w:r w:rsidR="0064024D" w:rsidRPr="00BF05CF">
        <w:rPr>
          <w:rFonts w:ascii="Calibri" w:hAnsi="Calibri" w:cs="Calibri"/>
          <w:color w:val="000000" w:themeColor="text1"/>
        </w:rPr>
        <w:t xml:space="preserve"> </w:t>
      </w:r>
      <w:r w:rsidR="00100167" w:rsidRPr="00BF05CF">
        <w:rPr>
          <w:rFonts w:ascii="Calibri" w:hAnsi="Calibri" w:cs="Calibri"/>
          <w:color w:val="000000" w:themeColor="text1"/>
        </w:rPr>
        <w:t>Again, honey was the</w:t>
      </w:r>
      <w:r w:rsidR="0064024D" w:rsidRPr="00BF05CF">
        <w:rPr>
          <w:rFonts w:ascii="Calibri" w:hAnsi="Calibri" w:cs="Calibri"/>
          <w:color w:val="000000" w:themeColor="text1"/>
        </w:rPr>
        <w:t xml:space="preserve"> least contaminated </w:t>
      </w:r>
      <w:r w:rsidR="00100167" w:rsidRPr="00BF05CF">
        <w:rPr>
          <w:rFonts w:ascii="Calibri" w:hAnsi="Calibri" w:cs="Calibri"/>
          <w:color w:val="000000" w:themeColor="text1"/>
        </w:rPr>
        <w:t>(</w:t>
      </w:r>
      <w:r w:rsidR="0064024D" w:rsidRPr="00BF05CF">
        <w:rPr>
          <w:rFonts w:ascii="Calibri" w:hAnsi="Calibri" w:cs="Calibri"/>
          <w:color w:val="000000" w:themeColor="text1"/>
        </w:rPr>
        <w:t>46±26ppb</w:t>
      </w:r>
      <w:r w:rsidR="00100167" w:rsidRPr="00BF05CF">
        <w:rPr>
          <w:rFonts w:ascii="Calibri" w:hAnsi="Calibri" w:cs="Calibri"/>
          <w:color w:val="000000" w:themeColor="text1"/>
        </w:rPr>
        <w:t>,</w:t>
      </w:r>
      <w:r w:rsidR="0064024D" w:rsidRPr="00BF05CF">
        <w:rPr>
          <w:rFonts w:ascii="Calibri" w:hAnsi="Calibri" w:cs="Calibri"/>
          <w:color w:val="000000" w:themeColor="text1"/>
        </w:rPr>
        <w:t xml:space="preserve"> mean</w:t>
      </w:r>
      <w:ins w:id="207" w:author="Leadbeater, Elli" w:date="2021-01-22T11:00:00Z">
        <w:r w:rsidR="00100167" w:rsidRPr="00BF05CF">
          <w:rPr>
            <w:rFonts w:ascii="Calibri" w:hAnsi="Calibri" w:cs="Calibri"/>
            <w:color w:val="000000" w:themeColor="text1"/>
          </w:rPr>
          <w:t xml:space="preserve"> </w:t>
        </w:r>
      </w:ins>
      <w:ins w:id="208" w:author="Edward Straw" w:date="2021-05-03T16:59:00Z">
        <w:r w:rsidR="00C90563">
          <w:rPr>
            <w:rFonts w:ascii="Calibri" w:hAnsi="Calibri" w:cs="Calibri"/>
            <w:color w:val="000000" w:themeColor="text1"/>
            <w:u w:val="single"/>
          </w:rPr>
          <w:t xml:space="preserve">± standard </w:t>
        </w:r>
      </w:ins>
      <w:ins w:id="209" w:author="Edward Straw" w:date="2021-05-03T17:00:00Z">
        <w:r w:rsidR="00C90563">
          <w:rPr>
            <w:rFonts w:ascii="Calibri" w:hAnsi="Calibri" w:cs="Calibri"/>
            <w:color w:val="000000" w:themeColor="text1"/>
            <w:u w:val="single"/>
          </w:rPr>
          <w:t>deviation</w:t>
        </w:r>
      </w:ins>
      <w:r w:rsidR="0064024D" w:rsidRPr="00BF05CF">
        <w:rPr>
          <w:rFonts w:ascii="Calibri" w:hAnsi="Calibri" w:cs="Calibri"/>
          <w:color w:val="000000" w:themeColor="text1"/>
        </w:rPr>
        <w:t>), followed by polle</w:t>
      </w:r>
      <w:r w:rsidR="00100167" w:rsidRPr="00BF05CF">
        <w:rPr>
          <w:rFonts w:ascii="Calibri" w:hAnsi="Calibri" w:cs="Calibri"/>
          <w:color w:val="000000" w:themeColor="text1"/>
        </w:rPr>
        <w:t>n (</w:t>
      </w:r>
      <w:r w:rsidR="0064024D" w:rsidRPr="00BF05CF">
        <w:rPr>
          <w:rFonts w:ascii="Calibri" w:hAnsi="Calibri" w:cs="Calibri"/>
          <w:color w:val="000000" w:themeColor="text1"/>
        </w:rPr>
        <w:t>429±203ppb</w:t>
      </w:r>
      <w:r w:rsidR="00100167" w:rsidRPr="00BF05CF">
        <w:rPr>
          <w:rFonts w:ascii="Calibri" w:hAnsi="Calibri" w:cs="Calibri"/>
          <w:color w:val="000000" w:themeColor="text1"/>
        </w:rPr>
        <w:t>)</w:t>
      </w:r>
      <w:r w:rsidR="0064024D" w:rsidRPr="00BF05CF">
        <w:rPr>
          <w:rFonts w:ascii="Calibri" w:hAnsi="Calibri" w:cs="Calibri"/>
          <w:color w:val="000000" w:themeColor="text1"/>
        </w:rPr>
        <w:t xml:space="preserve"> and wa</w:t>
      </w:r>
      <w:r w:rsidR="00100167" w:rsidRPr="00BF05CF">
        <w:rPr>
          <w:rFonts w:ascii="Calibri" w:hAnsi="Calibri" w:cs="Calibri"/>
          <w:color w:val="000000" w:themeColor="text1"/>
        </w:rPr>
        <w:t>x (</w:t>
      </w:r>
      <w:r w:rsidR="0064024D" w:rsidRPr="00BF05CF">
        <w:rPr>
          <w:rFonts w:ascii="Calibri" w:hAnsi="Calibri" w:cs="Calibri"/>
          <w:color w:val="000000" w:themeColor="text1"/>
        </w:rPr>
        <w:t>1051±2897ppb</w:t>
      </w:r>
      <w:r w:rsidR="00100167" w:rsidRPr="00BF05CF">
        <w:rPr>
          <w:rFonts w:ascii="Calibri" w:hAnsi="Calibri" w:cs="Calibri"/>
          <w:color w:val="000000" w:themeColor="text1"/>
        </w:rPr>
        <w:t>)</w:t>
      </w:r>
      <w:r w:rsidR="0064024D" w:rsidRPr="00BF05CF">
        <w:rPr>
          <w:rFonts w:ascii="Calibri" w:hAnsi="Calibri" w:cs="Calibri"/>
          <w:color w:val="000000" w:themeColor="text1"/>
        </w:rPr>
        <w:t xml:space="preserve">. Octylphenol ethoxylate surfactants were less </w:t>
      </w:r>
      <w:ins w:id="210" w:author="Edward Straw" w:date="2021-05-02T15:21:00Z">
        <w:r w:rsidR="00EB0E28">
          <w:rPr>
            <w:rFonts w:ascii="Calibri" w:hAnsi="Calibri" w:cs="Calibri"/>
            <w:color w:val="000000" w:themeColor="text1"/>
          </w:rPr>
          <w:t>prevalent and</w:t>
        </w:r>
      </w:ins>
      <w:ins w:id="211" w:author="Edward Straw" w:date="2021-05-02T15:22:00Z">
        <w:r w:rsidR="00EB0E28">
          <w:rPr>
            <w:rFonts w:ascii="Calibri" w:hAnsi="Calibri" w:cs="Calibri"/>
            <w:color w:val="000000" w:themeColor="text1"/>
          </w:rPr>
          <w:t xml:space="preserve"> when present at a lower average concentration</w:t>
        </w:r>
      </w:ins>
      <w:r w:rsidR="0064024D" w:rsidRPr="00BF05CF">
        <w:rPr>
          <w:rFonts w:ascii="Calibri" w:hAnsi="Calibri" w:cs="Calibri"/>
          <w:color w:val="000000" w:themeColor="text1"/>
        </w:rPr>
        <w:t xml:space="preserve">. </w:t>
      </w:r>
      <w:ins w:id="212" w:author="Edward Straw" w:date="2021-05-03T12:18:00Z">
        <w:r w:rsidR="002F1584">
          <w:rPr>
            <w:rFonts w:ascii="Calibri" w:hAnsi="Calibri" w:cs="Calibri"/>
            <w:color w:val="000000" w:themeColor="text1"/>
          </w:rPr>
          <w:t>These</w:t>
        </w:r>
      </w:ins>
      <w:ins w:id="213" w:author="Edward Straw" w:date="2021-05-03T12:44:00Z">
        <w:r w:rsidR="009D5FE9">
          <w:rPr>
            <w:rFonts w:ascii="Calibri" w:hAnsi="Calibri" w:cs="Calibri"/>
            <w:color w:val="000000" w:themeColor="text1"/>
          </w:rPr>
          <w:t xml:space="preserve"> studies</w:t>
        </w:r>
      </w:ins>
      <w:ins w:id="214" w:author="Edward Straw" w:date="2021-05-03T12:18:00Z">
        <w:r w:rsidR="002F1584">
          <w:rPr>
            <w:rFonts w:ascii="Calibri" w:hAnsi="Calibri" w:cs="Calibri"/>
            <w:color w:val="000000" w:themeColor="text1"/>
          </w:rPr>
          <w:t xml:space="preserve"> demonstrate that bees are exposed to surfactants at non-trivial concentrations, however whether these concentrations </w:t>
        </w:r>
      </w:ins>
      <w:ins w:id="215" w:author="Edward Straw" w:date="2021-05-03T12:19:00Z">
        <w:r w:rsidR="002F1584">
          <w:rPr>
            <w:rFonts w:ascii="Calibri" w:hAnsi="Calibri" w:cs="Calibri"/>
            <w:color w:val="000000" w:themeColor="text1"/>
          </w:rPr>
          <w:t>have a meaningful impact on bee toxicity is unknown</w:t>
        </w:r>
      </w:ins>
      <w:ins w:id="216" w:author="Edward Straw" w:date="2021-05-03T12:44:00Z">
        <w:r w:rsidR="009D5FE9">
          <w:rPr>
            <w:rFonts w:ascii="Calibri" w:hAnsi="Calibri" w:cs="Calibri"/>
            <w:color w:val="000000" w:themeColor="text1"/>
          </w:rPr>
          <w:t>, particularly as the experimental literature covered below typically uses much higher concentrations</w:t>
        </w:r>
      </w:ins>
      <w:ins w:id="217" w:author="Edward Straw" w:date="2021-05-03T12:19:00Z">
        <w:r w:rsidR="002F1584">
          <w:rPr>
            <w:rFonts w:ascii="Calibri" w:hAnsi="Calibri" w:cs="Calibri"/>
            <w:color w:val="000000" w:themeColor="text1"/>
          </w:rPr>
          <w:t xml:space="preserve">. </w:t>
        </w:r>
      </w:ins>
    </w:p>
    <w:p w14:paraId="499A63C9" w14:textId="77777777" w:rsidR="0064024D" w:rsidRPr="00BF05CF" w:rsidRDefault="0064024D" w:rsidP="0064024D">
      <w:pPr>
        <w:spacing w:line="360" w:lineRule="auto"/>
        <w:jc w:val="both"/>
        <w:rPr>
          <w:rFonts w:ascii="Calibri" w:hAnsi="Calibri" w:cs="Calibri"/>
          <w:color w:val="000000" w:themeColor="text1"/>
        </w:rPr>
      </w:pPr>
    </w:p>
    <w:p w14:paraId="7D529903" w14:textId="7A6BA06B" w:rsidR="0049797A" w:rsidRDefault="0064024D" w:rsidP="00150123">
      <w:pPr>
        <w:spacing w:line="360" w:lineRule="auto"/>
        <w:jc w:val="both"/>
        <w:rPr>
          <w:ins w:id="218" w:author="Edward Straw" w:date="2021-05-03T12:47:00Z"/>
          <w:rFonts w:ascii="Calibri" w:hAnsi="Calibri" w:cs="Calibri"/>
          <w:color w:val="000000" w:themeColor="text1"/>
        </w:rPr>
      </w:pPr>
      <w:r w:rsidRPr="00BF05CF">
        <w:rPr>
          <w:rFonts w:ascii="Calibri" w:hAnsi="Calibri" w:cs="Calibri"/>
          <w:color w:val="000000" w:themeColor="text1"/>
        </w:rPr>
        <w:t>NMP, which is a solvent co-formulant</w:t>
      </w:r>
      <w:ins w:id="219" w:author="Edward Straw" w:date="2021-05-02T15:16:00Z">
        <w:r w:rsidR="001651ED">
          <w:rPr>
            <w:rFonts w:ascii="Calibri" w:hAnsi="Calibri" w:cs="Calibri"/>
            <w:color w:val="000000" w:themeColor="text1"/>
          </w:rPr>
          <w:t xml:space="preserve"> often used in insecticide formulations</w:t>
        </w:r>
      </w:ins>
      <w:r w:rsidRPr="00BF05CF">
        <w:rPr>
          <w:rFonts w:ascii="Calibri" w:hAnsi="Calibri" w:cs="Calibri"/>
          <w:color w:val="000000" w:themeColor="text1"/>
        </w:rPr>
        <w:t xml:space="preserve">, is the only </w:t>
      </w:r>
      <w:ins w:id="220" w:author="Edward Straw" w:date="2021-05-03T17:00:00Z">
        <w:r w:rsidR="00CB695C">
          <w:rPr>
            <w:rFonts w:ascii="Calibri" w:hAnsi="Calibri" w:cs="Calibri"/>
            <w:color w:val="000000" w:themeColor="text1"/>
          </w:rPr>
          <w:t xml:space="preserve">‘inert’ ingredient </w:t>
        </w:r>
      </w:ins>
      <w:r w:rsidRPr="00BF05CF">
        <w:rPr>
          <w:rFonts w:ascii="Calibri" w:hAnsi="Calibri" w:cs="Calibri"/>
          <w:color w:val="000000" w:themeColor="text1"/>
        </w:rPr>
        <w:t xml:space="preserve">to have been purposefully applied to a crop </w:t>
      </w:r>
      <w:r w:rsidR="00080895">
        <w:rPr>
          <w:rFonts w:ascii="Calibri" w:hAnsi="Calibri" w:cs="Calibri"/>
          <w:color w:val="000000" w:themeColor="text1"/>
        </w:rPr>
        <w:t>to enable the explicit measurement of</w:t>
      </w:r>
      <w:r w:rsidRPr="00BF05CF">
        <w:rPr>
          <w:rFonts w:ascii="Calibri" w:hAnsi="Calibri" w:cs="Calibri"/>
          <w:color w:val="000000" w:themeColor="text1"/>
        </w:rPr>
        <w:t xml:space="preserve"> residues in pollen or other bee relevant matrices</w:t>
      </w:r>
      <w:r w:rsidR="004F282A" w:rsidRPr="00BF05CF">
        <w:rPr>
          <w:rFonts w:ascii="Calibri" w:hAnsi="Calibri" w:cs="Calibri"/>
          <w:color w:val="000000" w:themeColor="text1"/>
        </w:rPr>
        <w:t xml:space="preserve"> (Fine et al., 2017)</w:t>
      </w:r>
      <w:r w:rsidRPr="00BF05CF">
        <w:rPr>
          <w:rFonts w:ascii="Calibri" w:hAnsi="Calibri" w:cs="Calibri"/>
          <w:color w:val="000000" w:themeColor="text1"/>
        </w:rPr>
        <w:t xml:space="preserve">. </w:t>
      </w:r>
      <w:ins w:id="221" w:author="Edward Straw" w:date="2021-05-02T15:17:00Z">
        <w:r w:rsidR="001651ED">
          <w:rPr>
            <w:rFonts w:ascii="Calibri" w:hAnsi="Calibri" w:cs="Calibri"/>
            <w:color w:val="000000" w:themeColor="text1"/>
          </w:rPr>
          <w:t xml:space="preserve">Applying the product directly then measuring residues allows for the measurement of the initial peak </w:t>
        </w:r>
      </w:ins>
      <w:ins w:id="222" w:author="Edward Straw" w:date="2021-05-02T15:18:00Z">
        <w:r w:rsidR="001651ED">
          <w:rPr>
            <w:rFonts w:ascii="Calibri" w:hAnsi="Calibri" w:cs="Calibri"/>
            <w:color w:val="000000" w:themeColor="text1"/>
          </w:rPr>
          <w:t>concentration prior to degradation to background levels, useful in informing worst case</w:t>
        </w:r>
      </w:ins>
      <w:ins w:id="223" w:author="Edward Straw" w:date="2021-05-02T15:19:00Z">
        <w:r w:rsidR="001651ED">
          <w:rPr>
            <w:rFonts w:ascii="Calibri" w:hAnsi="Calibri" w:cs="Calibri"/>
            <w:color w:val="000000" w:themeColor="text1"/>
          </w:rPr>
          <w:t xml:space="preserve"> scenario exposure regimes in laboratory experiments</w:t>
        </w:r>
      </w:ins>
      <w:ins w:id="224" w:author="Edward Straw" w:date="2021-05-02T15:17:00Z">
        <w:r w:rsidR="001651ED">
          <w:rPr>
            <w:rFonts w:ascii="Calibri" w:hAnsi="Calibri" w:cs="Calibri"/>
            <w:color w:val="000000" w:themeColor="text1"/>
          </w:rPr>
          <w:t xml:space="preserve">. </w:t>
        </w:r>
      </w:ins>
      <w:r w:rsidRPr="00BF05CF">
        <w:rPr>
          <w:rFonts w:ascii="Calibri" w:hAnsi="Calibri" w:cs="Calibri"/>
          <w:color w:val="000000" w:themeColor="text1"/>
        </w:rPr>
        <w:t>An insecticide formulation</w:t>
      </w:r>
      <w:r w:rsidR="00100167" w:rsidRPr="00BF05CF">
        <w:rPr>
          <w:rFonts w:ascii="Calibri" w:hAnsi="Calibri" w:cs="Calibri"/>
          <w:color w:val="000000" w:themeColor="text1"/>
        </w:rPr>
        <w:t xml:space="preserve"> </w:t>
      </w:r>
      <w:ins w:id="225" w:author="Edward Straw" w:date="2021-05-03T17:01:00Z">
        <w:r w:rsidR="00CB695C" w:rsidRPr="00BF05CF">
          <w:rPr>
            <w:rFonts w:ascii="Calibri" w:hAnsi="Calibri" w:cs="Calibri"/>
            <w:color w:val="000000" w:themeColor="text1"/>
          </w:rPr>
          <w:t>(Rimon 0.83EC)</w:t>
        </w:r>
        <w:r w:rsidR="00CB695C">
          <w:rPr>
            <w:rFonts w:ascii="Calibri" w:hAnsi="Calibri" w:cs="Calibri"/>
            <w:color w:val="000000" w:themeColor="text1"/>
          </w:rPr>
          <w:t xml:space="preserve"> </w:t>
        </w:r>
      </w:ins>
      <w:r w:rsidR="00100167" w:rsidRPr="00BF05CF">
        <w:rPr>
          <w:rFonts w:ascii="Calibri" w:hAnsi="Calibri" w:cs="Calibri"/>
          <w:color w:val="000000" w:themeColor="text1"/>
        </w:rPr>
        <w:t>containing</w:t>
      </w:r>
      <w:r w:rsidRPr="00BF05CF">
        <w:rPr>
          <w:rFonts w:ascii="Calibri" w:hAnsi="Calibri" w:cs="Calibri"/>
          <w:color w:val="000000" w:themeColor="text1"/>
        </w:rPr>
        <w:t xml:space="preserve"> 40-50% NMP was applied </w:t>
      </w:r>
      <w:r w:rsidR="003F53B5" w:rsidRPr="00BF05CF">
        <w:rPr>
          <w:rFonts w:ascii="Calibri" w:hAnsi="Calibri" w:cs="Calibri"/>
          <w:color w:val="000000" w:themeColor="text1"/>
        </w:rPr>
        <w:t xml:space="preserve">following manufacturer’s instructions </w:t>
      </w:r>
      <w:r w:rsidRPr="00BF05CF">
        <w:rPr>
          <w:rFonts w:ascii="Calibri" w:hAnsi="Calibri" w:cs="Calibri"/>
          <w:color w:val="000000" w:themeColor="text1"/>
        </w:rPr>
        <w:t xml:space="preserve">to apple trees either at the bud stage or </w:t>
      </w:r>
      <w:ins w:id="226" w:author="Edward Straw" w:date="2021-05-03T13:01:00Z">
        <w:r w:rsidR="00C703B5">
          <w:rPr>
            <w:rFonts w:ascii="Calibri" w:hAnsi="Calibri" w:cs="Calibri"/>
            <w:color w:val="000000" w:themeColor="text1"/>
          </w:rPr>
          <w:t>while flowering</w:t>
        </w:r>
      </w:ins>
      <w:r w:rsidRPr="00BF05CF">
        <w:rPr>
          <w:rFonts w:ascii="Calibri" w:hAnsi="Calibri" w:cs="Calibri"/>
          <w:color w:val="000000" w:themeColor="text1"/>
        </w:rPr>
        <w:t xml:space="preserve">. </w:t>
      </w:r>
      <w:r w:rsidR="002F1BF9" w:rsidRPr="00BF05CF">
        <w:rPr>
          <w:rFonts w:ascii="Calibri" w:hAnsi="Calibri" w:cs="Calibri"/>
          <w:color w:val="000000" w:themeColor="text1"/>
        </w:rPr>
        <w:t xml:space="preserve">The likelihood of detection of </w:t>
      </w:r>
      <w:r w:rsidRPr="00BF05CF">
        <w:rPr>
          <w:rFonts w:ascii="Calibri" w:hAnsi="Calibri" w:cs="Calibri"/>
          <w:color w:val="000000" w:themeColor="text1"/>
        </w:rPr>
        <w:t xml:space="preserve">NMP residues </w:t>
      </w:r>
      <w:r w:rsidR="002F1BF9" w:rsidRPr="00BF05CF">
        <w:rPr>
          <w:rFonts w:ascii="Calibri" w:hAnsi="Calibri" w:cs="Calibri"/>
          <w:color w:val="000000" w:themeColor="text1"/>
        </w:rPr>
        <w:t>varied</w:t>
      </w:r>
      <w:r w:rsidRPr="00BF05CF">
        <w:rPr>
          <w:rFonts w:ascii="Calibri" w:hAnsi="Calibri" w:cs="Calibri"/>
          <w:color w:val="000000" w:themeColor="text1"/>
        </w:rPr>
        <w:t xml:space="preserve"> with time after </w:t>
      </w:r>
      <w:r w:rsidRPr="00BF05CF">
        <w:rPr>
          <w:rFonts w:ascii="Calibri" w:hAnsi="Calibri" w:cs="Calibri"/>
          <w:color w:val="000000" w:themeColor="text1"/>
        </w:rPr>
        <w:lastRenderedPageBreak/>
        <w:t>application, and flower stage. In crops sprayed at bud</w:t>
      </w:r>
      <w:r w:rsidR="002F1BF9" w:rsidRPr="00BF05CF">
        <w:rPr>
          <w:rFonts w:ascii="Calibri" w:hAnsi="Calibri" w:cs="Calibri"/>
          <w:color w:val="000000" w:themeColor="text1"/>
        </w:rPr>
        <w:t>,</w:t>
      </w:r>
      <w:r w:rsidRPr="00BF05CF">
        <w:rPr>
          <w:rFonts w:ascii="Calibri" w:hAnsi="Calibri" w:cs="Calibri"/>
          <w:color w:val="000000" w:themeColor="text1"/>
        </w:rPr>
        <w:t xml:space="preserve"> a high of 22,000ppb (17,150 ± 4,390ppb) in pollen was detected 12 hours after application. </w:t>
      </w:r>
      <w:r w:rsidR="00080895">
        <w:rPr>
          <w:rFonts w:ascii="Calibri" w:hAnsi="Calibri" w:cs="Calibri"/>
          <w:color w:val="000000" w:themeColor="text1"/>
        </w:rPr>
        <w:t>A</w:t>
      </w:r>
      <w:r w:rsidR="00080895" w:rsidRPr="00BF05CF">
        <w:rPr>
          <w:rFonts w:ascii="Calibri" w:hAnsi="Calibri" w:cs="Calibri"/>
          <w:color w:val="000000" w:themeColor="text1"/>
        </w:rPr>
        <w:t xml:space="preserve"> </w:t>
      </w:r>
      <w:r w:rsidRPr="00BF05CF">
        <w:rPr>
          <w:rFonts w:ascii="Calibri" w:hAnsi="Calibri" w:cs="Calibri"/>
          <w:color w:val="000000" w:themeColor="text1"/>
        </w:rPr>
        <w:t>small</w:t>
      </w:r>
      <w:r w:rsidR="00080895">
        <w:rPr>
          <w:rFonts w:ascii="Calibri" w:hAnsi="Calibri" w:cs="Calibri"/>
          <w:color w:val="000000" w:themeColor="text1"/>
        </w:rPr>
        <w:t>er,</w:t>
      </w:r>
      <w:r w:rsidRPr="00BF05CF">
        <w:rPr>
          <w:rFonts w:ascii="Calibri" w:hAnsi="Calibri" w:cs="Calibri"/>
          <w:color w:val="000000" w:themeColor="text1"/>
        </w:rPr>
        <w:t xml:space="preserve"> lab-based pilot study with application direct to the </w:t>
      </w:r>
      <w:ins w:id="227" w:author="Edward Straw" w:date="2021-05-03T13:01:00Z">
        <w:r w:rsidR="00C703B5">
          <w:rPr>
            <w:rFonts w:ascii="Calibri" w:hAnsi="Calibri" w:cs="Calibri"/>
            <w:color w:val="000000" w:themeColor="text1"/>
          </w:rPr>
          <w:t>flowers</w:t>
        </w:r>
        <w:r w:rsidR="00C703B5" w:rsidRPr="00BF05CF">
          <w:rPr>
            <w:rFonts w:ascii="Calibri" w:hAnsi="Calibri" w:cs="Calibri"/>
            <w:color w:val="000000" w:themeColor="text1"/>
          </w:rPr>
          <w:t xml:space="preserve"> </w:t>
        </w:r>
      </w:ins>
      <w:r w:rsidRPr="00BF05CF">
        <w:rPr>
          <w:rFonts w:ascii="Calibri" w:hAnsi="Calibri" w:cs="Calibri"/>
          <w:color w:val="000000" w:themeColor="text1"/>
        </w:rPr>
        <w:t>found a high of 234,600ppb in pollen 2.5 hours after application</w:t>
      </w:r>
      <w:r w:rsidR="004F282A" w:rsidRPr="00BF05CF">
        <w:rPr>
          <w:rFonts w:ascii="Calibri" w:hAnsi="Calibri" w:cs="Calibri"/>
          <w:color w:val="000000" w:themeColor="text1"/>
        </w:rPr>
        <w:t xml:space="preserve"> (Fine et al., 2017)</w:t>
      </w:r>
      <w:r w:rsidRPr="00BF05CF">
        <w:rPr>
          <w:rFonts w:ascii="Calibri" w:hAnsi="Calibri" w:cs="Calibri"/>
          <w:color w:val="000000" w:themeColor="text1"/>
        </w:rPr>
        <w:t>.</w:t>
      </w:r>
      <w:ins w:id="228" w:author="Edward Straw" w:date="2021-05-03T12:47:00Z">
        <w:r w:rsidR="0049797A">
          <w:rPr>
            <w:rFonts w:ascii="Calibri" w:hAnsi="Calibri" w:cs="Calibri"/>
            <w:color w:val="000000" w:themeColor="text1"/>
          </w:rPr>
          <w:t xml:space="preserve"> These residue</w:t>
        </w:r>
      </w:ins>
      <w:ins w:id="229" w:author="Edward Straw" w:date="2021-05-03T12:48:00Z">
        <w:r w:rsidR="0049797A">
          <w:rPr>
            <w:rFonts w:ascii="Calibri" w:hAnsi="Calibri" w:cs="Calibri"/>
            <w:color w:val="000000" w:themeColor="text1"/>
          </w:rPr>
          <w:t xml:space="preserve"> levels are very high in comparison to those of insecticidal compounds</w:t>
        </w:r>
      </w:ins>
      <w:ins w:id="230" w:author="Edward Straw" w:date="2021-05-03T12:50:00Z">
        <w:r w:rsidR="00D326DA">
          <w:rPr>
            <w:rFonts w:ascii="Calibri" w:hAnsi="Calibri" w:cs="Calibri"/>
            <w:color w:val="000000" w:themeColor="text1"/>
          </w:rPr>
          <w:t xml:space="preserve">. For example, </w:t>
        </w:r>
      </w:ins>
      <w:ins w:id="231" w:author="Edward Straw" w:date="2021-05-03T13:27:00Z">
        <w:r w:rsidR="00A7771A">
          <w:rPr>
            <w:rFonts w:ascii="Calibri" w:hAnsi="Calibri" w:cs="Calibri"/>
            <w:color w:val="000000" w:themeColor="text1"/>
          </w:rPr>
          <w:t>novaluron, the insecticide AI in the formulation applied was found at a high of 4,070ppb w</w:t>
        </w:r>
        <w:r w:rsidR="00150123">
          <w:rPr>
            <w:rFonts w:ascii="Calibri" w:hAnsi="Calibri" w:cs="Calibri"/>
            <w:color w:val="000000" w:themeColor="text1"/>
          </w:rPr>
          <w:t xml:space="preserve">hen sprayed </w:t>
        </w:r>
      </w:ins>
      <w:ins w:id="232" w:author="Edward Straw" w:date="2021-05-03T13:28:00Z">
        <w:r w:rsidR="00150123">
          <w:rPr>
            <w:rFonts w:ascii="Calibri" w:hAnsi="Calibri" w:cs="Calibri"/>
            <w:color w:val="000000" w:themeColor="text1"/>
          </w:rPr>
          <w:t>at the</w:t>
        </w:r>
      </w:ins>
      <w:ins w:id="233" w:author="Edward Straw" w:date="2021-05-03T13:27:00Z">
        <w:r w:rsidR="00150123">
          <w:rPr>
            <w:rFonts w:ascii="Calibri" w:hAnsi="Calibri" w:cs="Calibri"/>
            <w:color w:val="000000" w:themeColor="text1"/>
          </w:rPr>
          <w:t xml:space="preserve"> flowering </w:t>
        </w:r>
      </w:ins>
      <w:ins w:id="234" w:author="Edward Straw" w:date="2021-05-03T13:28:00Z">
        <w:r w:rsidR="00150123">
          <w:rPr>
            <w:rFonts w:ascii="Calibri" w:hAnsi="Calibri" w:cs="Calibri"/>
            <w:color w:val="000000" w:themeColor="text1"/>
          </w:rPr>
          <w:t xml:space="preserve">stage. </w:t>
        </w:r>
      </w:ins>
      <w:ins w:id="235" w:author="Edward Straw" w:date="2021-05-03T13:02:00Z">
        <w:r w:rsidR="00C703B5">
          <w:rPr>
            <w:rFonts w:ascii="Calibri" w:hAnsi="Calibri" w:cs="Calibri"/>
            <w:color w:val="000000" w:themeColor="text1"/>
          </w:rPr>
          <w:t xml:space="preserve">This is </w:t>
        </w:r>
      </w:ins>
      <w:ins w:id="236" w:author="Edward Straw" w:date="2021-05-03T13:28:00Z">
        <w:r w:rsidR="00656310">
          <w:rPr>
            <w:rFonts w:ascii="Calibri" w:hAnsi="Calibri" w:cs="Calibri"/>
            <w:color w:val="000000" w:themeColor="text1"/>
          </w:rPr>
          <w:t>58x</w:t>
        </w:r>
      </w:ins>
      <w:ins w:id="237" w:author="Edward Straw" w:date="2021-05-03T12:59:00Z">
        <w:r w:rsidR="007859E3">
          <w:rPr>
            <w:rFonts w:ascii="Calibri" w:hAnsi="Calibri" w:cs="Calibri"/>
            <w:color w:val="000000" w:themeColor="text1"/>
          </w:rPr>
          <w:t xml:space="preserve"> less concentrated than the </w:t>
        </w:r>
      </w:ins>
      <w:ins w:id="238" w:author="Edward Straw" w:date="2021-05-03T13:28:00Z">
        <w:r w:rsidR="00656310">
          <w:rPr>
            <w:rFonts w:ascii="Calibri" w:hAnsi="Calibri" w:cs="Calibri"/>
            <w:color w:val="000000" w:themeColor="text1"/>
          </w:rPr>
          <w:t>highest</w:t>
        </w:r>
      </w:ins>
      <w:ins w:id="239" w:author="Edward Straw" w:date="2021-05-03T13:00:00Z">
        <w:r w:rsidR="007859E3">
          <w:rPr>
            <w:rFonts w:ascii="Calibri" w:hAnsi="Calibri" w:cs="Calibri"/>
            <w:color w:val="000000" w:themeColor="text1"/>
          </w:rPr>
          <w:t xml:space="preserve"> NMP measurement</w:t>
        </w:r>
      </w:ins>
      <w:ins w:id="240" w:author="Edward Straw" w:date="2021-05-03T17:03:00Z">
        <w:r w:rsidR="0078099A">
          <w:rPr>
            <w:rFonts w:ascii="Calibri" w:hAnsi="Calibri" w:cs="Calibri"/>
            <w:color w:val="000000" w:themeColor="text1"/>
          </w:rPr>
          <w:t xml:space="preserve">. </w:t>
        </w:r>
      </w:ins>
      <w:ins w:id="241" w:author="Edward Straw" w:date="2021-05-03T17:04:00Z">
        <w:r w:rsidR="0078099A">
          <w:rPr>
            <w:rFonts w:ascii="Calibri" w:hAnsi="Calibri" w:cs="Calibri"/>
            <w:color w:val="000000" w:themeColor="text1"/>
          </w:rPr>
          <w:t>While t</w:t>
        </w:r>
      </w:ins>
      <w:ins w:id="242" w:author="Edward Straw" w:date="2021-05-03T13:03:00Z">
        <w:r w:rsidR="00C703B5">
          <w:rPr>
            <w:rFonts w:ascii="Calibri" w:hAnsi="Calibri" w:cs="Calibri"/>
            <w:color w:val="000000" w:themeColor="text1"/>
          </w:rPr>
          <w:t>he</w:t>
        </w:r>
      </w:ins>
      <w:ins w:id="243" w:author="Edward Straw" w:date="2021-05-03T13:29:00Z">
        <w:r w:rsidR="00656310">
          <w:rPr>
            <w:rFonts w:ascii="Calibri" w:hAnsi="Calibri" w:cs="Calibri"/>
            <w:color w:val="000000" w:themeColor="text1"/>
          </w:rPr>
          <w:t>se results are not directly comparable</w:t>
        </w:r>
      </w:ins>
      <w:ins w:id="244" w:author="Edward Straw" w:date="2021-05-03T13:03:00Z">
        <w:r w:rsidR="00C703B5">
          <w:rPr>
            <w:rFonts w:ascii="Calibri" w:hAnsi="Calibri" w:cs="Calibri"/>
            <w:color w:val="000000" w:themeColor="text1"/>
          </w:rPr>
          <w:t xml:space="preserve"> </w:t>
        </w:r>
      </w:ins>
      <w:ins w:id="245" w:author="Edward Straw" w:date="2021-05-03T13:29:00Z">
        <w:r w:rsidR="00656310">
          <w:rPr>
            <w:rFonts w:ascii="Calibri" w:hAnsi="Calibri" w:cs="Calibri"/>
            <w:color w:val="000000" w:themeColor="text1"/>
          </w:rPr>
          <w:t>because the methods differed</w:t>
        </w:r>
      </w:ins>
      <w:ins w:id="246" w:author="Edward Straw" w:date="2021-05-03T17:04:00Z">
        <w:r w:rsidR="0078099A">
          <w:rPr>
            <w:rFonts w:ascii="Calibri" w:hAnsi="Calibri" w:cs="Calibri"/>
            <w:color w:val="000000" w:themeColor="text1"/>
          </w:rPr>
          <w:t xml:space="preserve"> slightly</w:t>
        </w:r>
      </w:ins>
      <w:ins w:id="247" w:author="Edward Straw" w:date="2021-05-03T13:29:00Z">
        <w:r w:rsidR="00656310">
          <w:rPr>
            <w:rFonts w:ascii="Calibri" w:hAnsi="Calibri" w:cs="Calibri"/>
            <w:color w:val="000000" w:themeColor="text1"/>
          </w:rPr>
          <w:t xml:space="preserve"> </w:t>
        </w:r>
      </w:ins>
      <w:ins w:id="248" w:author="Edward Straw" w:date="2021-05-03T13:03:00Z">
        <w:r w:rsidR="00C703B5">
          <w:rPr>
            <w:rFonts w:ascii="Calibri" w:hAnsi="Calibri" w:cs="Calibri"/>
            <w:color w:val="000000" w:themeColor="text1"/>
          </w:rPr>
          <w:t xml:space="preserve">between </w:t>
        </w:r>
      </w:ins>
      <w:ins w:id="249" w:author="Edward Straw" w:date="2021-05-03T13:29:00Z">
        <w:r w:rsidR="00656310">
          <w:rPr>
            <w:rFonts w:ascii="Calibri" w:hAnsi="Calibri" w:cs="Calibri"/>
            <w:color w:val="000000" w:themeColor="text1"/>
          </w:rPr>
          <w:t>experiments</w:t>
        </w:r>
      </w:ins>
      <w:ins w:id="250" w:author="Edward Straw" w:date="2021-05-03T13:03:00Z">
        <w:r w:rsidR="00C703B5">
          <w:rPr>
            <w:rFonts w:ascii="Calibri" w:hAnsi="Calibri" w:cs="Calibri"/>
            <w:color w:val="000000" w:themeColor="text1"/>
          </w:rPr>
          <w:t>, th</w:t>
        </w:r>
      </w:ins>
      <w:ins w:id="251" w:author="Edward Straw" w:date="2021-05-03T17:04:00Z">
        <w:r w:rsidR="0078099A">
          <w:rPr>
            <w:rFonts w:ascii="Calibri" w:hAnsi="Calibri" w:cs="Calibri"/>
            <w:color w:val="000000" w:themeColor="text1"/>
          </w:rPr>
          <w:t xml:space="preserve">ey </w:t>
        </w:r>
      </w:ins>
      <w:ins w:id="252" w:author="Edward Straw" w:date="2021-05-03T13:14:00Z">
        <w:r w:rsidR="00EA4FA3">
          <w:rPr>
            <w:rFonts w:ascii="Calibri" w:hAnsi="Calibri" w:cs="Calibri"/>
            <w:color w:val="000000" w:themeColor="text1"/>
          </w:rPr>
          <w:t xml:space="preserve">nonetheless </w:t>
        </w:r>
      </w:ins>
      <w:ins w:id="253" w:author="Edward Straw" w:date="2021-05-03T13:03:00Z">
        <w:r w:rsidR="00C703B5">
          <w:rPr>
            <w:rFonts w:ascii="Calibri" w:hAnsi="Calibri" w:cs="Calibri"/>
            <w:color w:val="000000" w:themeColor="text1"/>
          </w:rPr>
          <w:t>illustrates that bees exposure to NMP is</w:t>
        </w:r>
      </w:ins>
      <w:ins w:id="254" w:author="Edward Straw" w:date="2021-05-03T13:14:00Z">
        <w:r w:rsidR="001F1268">
          <w:rPr>
            <w:rFonts w:ascii="Calibri" w:hAnsi="Calibri" w:cs="Calibri"/>
            <w:color w:val="000000" w:themeColor="text1"/>
          </w:rPr>
          <w:t xml:space="preserve"> </w:t>
        </w:r>
      </w:ins>
      <w:ins w:id="255" w:author="Edward Straw" w:date="2021-05-03T13:30:00Z">
        <w:r w:rsidR="00AD55A4">
          <w:rPr>
            <w:rFonts w:ascii="Calibri" w:hAnsi="Calibri" w:cs="Calibri"/>
            <w:color w:val="000000" w:themeColor="text1"/>
          </w:rPr>
          <w:t>comparab</w:t>
        </w:r>
      </w:ins>
      <w:ins w:id="256" w:author="Edward Straw" w:date="2021-05-03T13:31:00Z">
        <w:r w:rsidR="00AD55A4">
          <w:rPr>
            <w:rFonts w:ascii="Calibri" w:hAnsi="Calibri" w:cs="Calibri"/>
            <w:color w:val="000000" w:themeColor="text1"/>
          </w:rPr>
          <w:t>ly</w:t>
        </w:r>
      </w:ins>
      <w:ins w:id="257" w:author="Edward Straw" w:date="2021-05-03T13:15:00Z">
        <w:r w:rsidR="001F1268">
          <w:rPr>
            <w:rFonts w:ascii="Calibri" w:hAnsi="Calibri" w:cs="Calibri"/>
            <w:color w:val="000000" w:themeColor="text1"/>
          </w:rPr>
          <w:t xml:space="preserve"> very high</w:t>
        </w:r>
      </w:ins>
      <w:ins w:id="258" w:author="Edward Straw" w:date="2021-05-03T12:59:00Z">
        <w:r w:rsidR="007859E3">
          <w:rPr>
            <w:rFonts w:ascii="Calibri" w:hAnsi="Calibri" w:cs="Calibri"/>
            <w:color w:val="000000" w:themeColor="text1"/>
          </w:rPr>
          <w:t xml:space="preserve">. </w:t>
        </w:r>
      </w:ins>
    </w:p>
    <w:p w14:paraId="75B698BF" w14:textId="75B14800" w:rsidR="0049797A" w:rsidRDefault="0049797A" w:rsidP="0064024D">
      <w:pPr>
        <w:spacing w:line="360" w:lineRule="auto"/>
        <w:jc w:val="both"/>
        <w:rPr>
          <w:ins w:id="259" w:author="Edward Straw" w:date="2021-05-03T12:47:00Z"/>
          <w:rFonts w:ascii="Calibri" w:hAnsi="Calibri" w:cs="Calibri"/>
          <w:color w:val="000000" w:themeColor="text1"/>
        </w:rPr>
      </w:pPr>
    </w:p>
    <w:p w14:paraId="42F2EEE2" w14:textId="408EB815" w:rsidR="0064024D" w:rsidRDefault="0064024D" w:rsidP="0064024D">
      <w:pPr>
        <w:spacing w:line="360" w:lineRule="auto"/>
        <w:jc w:val="both"/>
        <w:rPr>
          <w:ins w:id="260" w:author="Edward Straw" w:date="2021-05-02T15:54:00Z"/>
          <w:rFonts w:ascii="Calibri" w:hAnsi="Calibri" w:cs="Calibri"/>
          <w:color w:val="000000" w:themeColor="text1"/>
        </w:rPr>
      </w:pPr>
      <w:r w:rsidRPr="00BF05CF">
        <w:rPr>
          <w:rFonts w:ascii="Calibri" w:hAnsi="Calibri" w:cs="Calibri"/>
          <w:color w:val="000000" w:themeColor="text1"/>
        </w:rPr>
        <w:t xml:space="preserve">The experimental work </w:t>
      </w:r>
      <w:ins w:id="261" w:author="Edward Straw" w:date="2021-05-03T12:45:00Z">
        <w:r w:rsidR="00557210">
          <w:rPr>
            <w:rFonts w:ascii="Calibri" w:hAnsi="Calibri" w:cs="Calibri"/>
            <w:color w:val="000000" w:themeColor="text1"/>
          </w:rPr>
          <w:t>testing</w:t>
        </w:r>
        <w:r w:rsidR="00557210" w:rsidRPr="00BF05CF">
          <w:rPr>
            <w:rFonts w:ascii="Calibri" w:hAnsi="Calibri" w:cs="Calibri"/>
            <w:color w:val="000000" w:themeColor="text1"/>
          </w:rPr>
          <w:t xml:space="preserve"> </w:t>
        </w:r>
      </w:ins>
      <w:r w:rsidRPr="00BF05CF">
        <w:rPr>
          <w:rFonts w:ascii="Calibri" w:hAnsi="Calibri" w:cs="Calibri"/>
          <w:color w:val="000000" w:themeColor="text1"/>
        </w:rPr>
        <w:t>NMP</w:t>
      </w:r>
      <w:ins w:id="262" w:author="Edward Straw" w:date="2021-05-03T12:46:00Z">
        <w:r w:rsidR="00557210">
          <w:rPr>
            <w:rFonts w:ascii="Calibri" w:hAnsi="Calibri" w:cs="Calibri"/>
            <w:color w:val="000000" w:themeColor="text1"/>
          </w:rPr>
          <w:t>,</w:t>
        </w:r>
      </w:ins>
      <w:ins w:id="263" w:author="Edward Straw" w:date="2021-05-03T12:45:00Z">
        <w:r w:rsidR="00557210">
          <w:rPr>
            <w:rFonts w:ascii="Calibri" w:hAnsi="Calibri" w:cs="Calibri"/>
            <w:color w:val="000000" w:themeColor="text1"/>
          </w:rPr>
          <w:t xml:space="preserve"> which is discussed in the next section</w:t>
        </w:r>
      </w:ins>
      <w:ins w:id="264" w:author="Edward Straw" w:date="2021-05-03T12:46:00Z">
        <w:r w:rsidR="00557210">
          <w:rPr>
            <w:rFonts w:ascii="Calibri" w:hAnsi="Calibri" w:cs="Calibri"/>
            <w:color w:val="000000" w:themeColor="text1"/>
          </w:rPr>
          <w:t>,</w:t>
        </w:r>
      </w:ins>
      <w:r w:rsidRPr="00BF05CF">
        <w:rPr>
          <w:rFonts w:ascii="Calibri" w:hAnsi="Calibri" w:cs="Calibri"/>
          <w:color w:val="000000" w:themeColor="text1"/>
        </w:rPr>
        <w:t xml:space="preserve"> has exposed bee through nectar, while the residue work has measured NMP in pollen, as such it is difficult to assess the field realism of the exposure regimes in the experimental work. NMP residues within experimentally exposed </w:t>
      </w:r>
      <w:r w:rsidR="002A4493">
        <w:rPr>
          <w:rFonts w:ascii="Calibri" w:hAnsi="Calibri" w:cs="Calibri"/>
          <w:color w:val="000000" w:themeColor="text1"/>
        </w:rPr>
        <w:t>workers and larvae</w:t>
      </w:r>
      <w:r w:rsidR="002A4493" w:rsidRPr="00BF05CF">
        <w:rPr>
          <w:rFonts w:ascii="Calibri" w:hAnsi="Calibri" w:cs="Calibri"/>
          <w:color w:val="000000" w:themeColor="text1"/>
        </w:rPr>
        <w:t xml:space="preserve"> </w:t>
      </w:r>
      <w:r w:rsidRPr="00BF05CF">
        <w:rPr>
          <w:rFonts w:ascii="Calibri" w:hAnsi="Calibri" w:cs="Calibri"/>
          <w:color w:val="000000" w:themeColor="text1"/>
        </w:rPr>
        <w:t>have also been assessed (Fine and Mullin 2017)</w:t>
      </w:r>
      <w:ins w:id="265" w:author="Edward Straw" w:date="2021-05-02T15:39:00Z">
        <w:r w:rsidR="002A4493">
          <w:rPr>
            <w:rFonts w:ascii="Calibri" w:hAnsi="Calibri" w:cs="Calibri"/>
            <w:color w:val="000000" w:themeColor="text1"/>
          </w:rPr>
          <w:t xml:space="preserve">, </w:t>
        </w:r>
      </w:ins>
      <w:ins w:id="266" w:author="Edward Straw" w:date="2021-05-02T15:42:00Z">
        <w:r w:rsidR="002A4493">
          <w:rPr>
            <w:rFonts w:ascii="Calibri" w:hAnsi="Calibri" w:cs="Calibri"/>
            <w:color w:val="000000" w:themeColor="text1"/>
          </w:rPr>
          <w:t xml:space="preserve">finding larvae are less capable metabolising the </w:t>
        </w:r>
      </w:ins>
      <w:ins w:id="267" w:author="Edward Straw" w:date="2021-05-02T15:39:00Z">
        <w:r w:rsidR="002A4493">
          <w:rPr>
            <w:rFonts w:ascii="Calibri" w:hAnsi="Calibri" w:cs="Calibri"/>
            <w:color w:val="000000" w:themeColor="text1"/>
          </w:rPr>
          <w:t>substance</w:t>
        </w:r>
      </w:ins>
      <w:r w:rsidRPr="00BF05CF">
        <w:rPr>
          <w:rFonts w:ascii="Calibri" w:hAnsi="Calibri" w:cs="Calibri"/>
          <w:color w:val="000000" w:themeColor="text1"/>
        </w:rPr>
        <w:t>.</w:t>
      </w:r>
      <w:ins w:id="268" w:author="Edward Straw" w:date="2021-05-02T15:37:00Z">
        <w:r w:rsidR="002A4493" w:rsidRPr="00BF05CF" w:rsidDel="002A4493">
          <w:rPr>
            <w:rFonts w:ascii="Calibri" w:hAnsi="Calibri" w:cs="Calibri"/>
            <w:color w:val="000000" w:themeColor="text1"/>
          </w:rPr>
          <w:t xml:space="preserve"> </w:t>
        </w:r>
      </w:ins>
    </w:p>
    <w:p w14:paraId="61331898" w14:textId="77777777" w:rsidR="002F3591" w:rsidRPr="00BF05CF" w:rsidRDefault="002F3591" w:rsidP="0064024D">
      <w:pPr>
        <w:spacing w:line="360" w:lineRule="auto"/>
        <w:jc w:val="both"/>
        <w:rPr>
          <w:rFonts w:ascii="Calibri" w:hAnsi="Calibri" w:cs="Calibri"/>
          <w:color w:val="000000" w:themeColor="text1"/>
        </w:rPr>
      </w:pPr>
    </w:p>
    <w:p w14:paraId="7CC33E46" w14:textId="2FCDA190" w:rsidR="0064024D" w:rsidRDefault="002F3591" w:rsidP="0064024D">
      <w:pPr>
        <w:spacing w:line="360" w:lineRule="auto"/>
        <w:jc w:val="both"/>
        <w:rPr>
          <w:ins w:id="269" w:author="Edward Straw" w:date="2021-05-02T15:54:00Z"/>
          <w:rStyle w:val="CommentReference"/>
          <w:rFonts w:ascii="Calibri" w:hAnsi="Calibri" w:cs="Calibri"/>
          <w:sz w:val="24"/>
          <w:szCs w:val="24"/>
        </w:rPr>
      </w:pPr>
      <w:ins w:id="270" w:author="Edward Straw" w:date="2021-05-02T15:54:00Z">
        <w:r w:rsidRPr="00BF05CF">
          <w:rPr>
            <w:rFonts w:ascii="Calibri" w:hAnsi="Calibri" w:cs="Calibri"/>
            <w:color w:val="000000" w:themeColor="text1"/>
          </w:rPr>
          <w:t xml:space="preserve">For AIs, exposure regimes are typically designed with reference to the results of semi-field studies where the pesticide is deliberately applied to a crop, usually the </w:t>
        </w:r>
        <w:r w:rsidRPr="00BF05CF">
          <w:rPr>
            <w:rFonts w:ascii="Calibri" w:hAnsi="Calibri" w:cs="Calibri"/>
            <w:i/>
            <w:iCs/>
            <w:color w:val="000000" w:themeColor="text1"/>
          </w:rPr>
          <w:t>Phacelia tanacetifolia</w:t>
        </w:r>
        <w:r w:rsidRPr="00BF05CF">
          <w:rPr>
            <w:rFonts w:ascii="Calibri" w:hAnsi="Calibri" w:cs="Calibri"/>
            <w:color w:val="000000" w:themeColor="text1"/>
          </w:rPr>
          <w:t>. Pollen and nectar brought back to the nest by foraging honeybees is collected and measured over time. Using these data, chronic exposure scenarios can be constructed which assess the potential effects on individuals or colonies of bees foraging on a recently sprayed crop.</w:t>
        </w:r>
        <w:r>
          <w:rPr>
            <w:rFonts w:ascii="Calibri" w:hAnsi="Calibri" w:cs="Calibri"/>
            <w:color w:val="000000" w:themeColor="text1"/>
          </w:rPr>
          <w:t xml:space="preserve"> </w:t>
        </w:r>
      </w:ins>
      <w:ins w:id="271" w:author="Edward Straw" w:date="2021-05-02T15:55:00Z">
        <w:r>
          <w:rPr>
            <w:rFonts w:ascii="Calibri" w:hAnsi="Calibri" w:cs="Calibri"/>
            <w:color w:val="000000" w:themeColor="text1"/>
          </w:rPr>
          <w:t>Without these experiments for a range of ‘inert’ ingredients, it is not to inform exposure regime</w:t>
        </w:r>
      </w:ins>
      <w:ins w:id="272" w:author="Edward Straw" w:date="2021-05-03T17:08:00Z">
        <w:r w:rsidR="00541F7B">
          <w:rPr>
            <w:rFonts w:ascii="Calibri" w:hAnsi="Calibri" w:cs="Calibri"/>
            <w:color w:val="000000" w:themeColor="text1"/>
          </w:rPr>
          <w:t>s</w:t>
        </w:r>
      </w:ins>
      <w:ins w:id="273" w:author="Edward Straw" w:date="2021-05-02T15:55:00Z">
        <w:r>
          <w:rPr>
            <w:rFonts w:ascii="Calibri" w:hAnsi="Calibri" w:cs="Calibri"/>
            <w:color w:val="000000" w:themeColor="text1"/>
          </w:rPr>
          <w:t xml:space="preserve"> with real world data</w:t>
        </w:r>
      </w:ins>
      <w:ins w:id="274" w:author="Edward Straw" w:date="2021-05-02T15:56:00Z">
        <w:r>
          <w:rPr>
            <w:rFonts w:ascii="Calibri" w:hAnsi="Calibri" w:cs="Calibri"/>
            <w:color w:val="000000" w:themeColor="text1"/>
          </w:rPr>
          <w:t>.</w:t>
        </w:r>
      </w:ins>
    </w:p>
    <w:p w14:paraId="7365CF1F" w14:textId="23C7D578" w:rsidR="002F3591" w:rsidRDefault="002F3591" w:rsidP="0064024D">
      <w:pPr>
        <w:spacing w:line="360" w:lineRule="auto"/>
        <w:jc w:val="both"/>
        <w:rPr>
          <w:ins w:id="275" w:author="Edward Straw" w:date="2021-05-02T15:54:00Z"/>
          <w:rStyle w:val="CommentReference"/>
          <w:rFonts w:ascii="Calibri" w:hAnsi="Calibri" w:cs="Calibri"/>
          <w:sz w:val="24"/>
          <w:szCs w:val="24"/>
        </w:rPr>
      </w:pPr>
    </w:p>
    <w:p w14:paraId="44552426" w14:textId="77F322FE" w:rsidR="002F3591" w:rsidRPr="00345EDA" w:rsidDel="00541F7B" w:rsidRDefault="002F3591" w:rsidP="0064024D">
      <w:pPr>
        <w:spacing w:line="360" w:lineRule="auto"/>
        <w:jc w:val="both"/>
        <w:rPr>
          <w:del w:id="276" w:author="Edward Straw" w:date="2021-05-03T17:08:00Z"/>
          <w:rStyle w:val="CommentReference"/>
          <w:rFonts w:ascii="Calibri" w:hAnsi="Calibri" w:cs="Calibri"/>
          <w:sz w:val="24"/>
          <w:szCs w:val="24"/>
        </w:rPr>
      </w:pPr>
    </w:p>
    <w:p w14:paraId="6938EC07" w14:textId="5EC8A57F" w:rsidR="0064024D" w:rsidRPr="00BF05CF" w:rsidRDefault="007223BC" w:rsidP="0064024D">
      <w:pPr>
        <w:spacing w:line="360" w:lineRule="auto"/>
        <w:jc w:val="both"/>
        <w:rPr>
          <w:rFonts w:ascii="Calibri" w:hAnsi="Calibri" w:cs="Calibri"/>
          <w:color w:val="000000" w:themeColor="text1"/>
        </w:rPr>
      </w:pPr>
      <w:ins w:id="277" w:author="Edward Straw" w:date="2021-05-02T15:46:00Z">
        <w:r>
          <w:rPr>
            <w:rFonts w:ascii="Calibri" w:hAnsi="Calibri" w:cs="Calibri"/>
            <w:color w:val="000000" w:themeColor="text1"/>
          </w:rPr>
          <w:t>If r</w:t>
        </w:r>
      </w:ins>
      <w:r w:rsidR="0064024D" w:rsidRPr="00BF05CF">
        <w:rPr>
          <w:rFonts w:ascii="Calibri" w:hAnsi="Calibri" w:cs="Calibri"/>
          <w:color w:val="000000" w:themeColor="text1"/>
        </w:rPr>
        <w:t>egulatory bodies mandate</w:t>
      </w:r>
      <w:ins w:id="278" w:author="Edward Straw" w:date="2021-05-02T15:46:00Z">
        <w:r>
          <w:rPr>
            <w:rFonts w:ascii="Calibri" w:hAnsi="Calibri" w:cs="Calibri"/>
            <w:color w:val="000000" w:themeColor="text1"/>
          </w:rPr>
          <w:t>d</w:t>
        </w:r>
      </w:ins>
      <w:r w:rsidR="0064024D" w:rsidRPr="00BF05CF">
        <w:rPr>
          <w:rFonts w:ascii="Calibri" w:hAnsi="Calibri" w:cs="Calibri"/>
          <w:color w:val="000000" w:themeColor="text1"/>
        </w:rPr>
        <w:t xml:space="preserve"> residue analysis for all agrochemicals, including ‘inert’ ingredients</w:t>
      </w:r>
      <w:ins w:id="279" w:author="Edward Straw" w:date="2021-05-02T15:46:00Z">
        <w:r>
          <w:rPr>
            <w:rFonts w:ascii="Calibri" w:hAnsi="Calibri" w:cs="Calibri"/>
            <w:color w:val="000000" w:themeColor="text1"/>
          </w:rPr>
          <w:t xml:space="preserve">, </w:t>
        </w:r>
      </w:ins>
      <w:ins w:id="280" w:author="Edward Straw" w:date="2021-05-02T15:47:00Z">
        <w:r w:rsidR="00246BAD">
          <w:rPr>
            <w:rFonts w:ascii="Calibri" w:hAnsi="Calibri" w:cs="Calibri"/>
            <w:color w:val="000000" w:themeColor="text1"/>
          </w:rPr>
          <w:t xml:space="preserve">we would have a better understanding of the </w:t>
        </w:r>
      </w:ins>
      <w:ins w:id="281" w:author="Edward Straw" w:date="2021-05-02T15:49:00Z">
        <w:r w:rsidR="00246BAD">
          <w:rPr>
            <w:rFonts w:ascii="Calibri" w:hAnsi="Calibri" w:cs="Calibri"/>
            <w:color w:val="000000" w:themeColor="text1"/>
          </w:rPr>
          <w:t>complex exposure bees face to a diverse range of chemicals</w:t>
        </w:r>
      </w:ins>
      <w:r w:rsidR="0064024D" w:rsidRPr="00BF05CF">
        <w:rPr>
          <w:rFonts w:ascii="Calibri" w:hAnsi="Calibri" w:cs="Calibri"/>
          <w:color w:val="000000" w:themeColor="text1"/>
        </w:rPr>
        <w:t xml:space="preserve">. </w:t>
      </w:r>
      <w:ins w:id="282" w:author="Edward Straw" w:date="2021-05-02T15:50:00Z">
        <w:r w:rsidR="00246BAD">
          <w:rPr>
            <w:rFonts w:ascii="Calibri" w:hAnsi="Calibri" w:cs="Calibri"/>
            <w:color w:val="000000" w:themeColor="text1"/>
          </w:rPr>
          <w:t xml:space="preserve">Without </w:t>
        </w:r>
        <w:r w:rsidR="00246BAD" w:rsidRPr="00BF05CF">
          <w:rPr>
            <w:rFonts w:ascii="Calibri" w:hAnsi="Calibri" w:cs="Calibri"/>
            <w:color w:val="000000" w:themeColor="text1"/>
          </w:rPr>
          <w:t xml:space="preserve">residue analysis </w:t>
        </w:r>
      </w:ins>
      <w:del w:id="283" w:author="Edward Straw" w:date="2021-05-02T15:50:00Z">
        <w:r w:rsidR="0064024D" w:rsidRPr="00BF05CF" w:rsidDel="00246BAD">
          <w:rPr>
            <w:rFonts w:ascii="Calibri" w:hAnsi="Calibri" w:cs="Calibri"/>
            <w:color w:val="000000" w:themeColor="text1"/>
          </w:rPr>
          <w:delText>Further semi-field residue studies where ‘inert’ ingredients are actively applied to crops and residues monitored should be mandated to ensure that the residues found are</w:delText>
        </w:r>
      </w:del>
      <w:ins w:id="284" w:author="Edward Straw" w:date="2021-05-02T15:50:00Z">
        <w:r w:rsidR="00246BAD">
          <w:rPr>
            <w:rFonts w:ascii="Calibri" w:hAnsi="Calibri" w:cs="Calibri"/>
            <w:color w:val="000000" w:themeColor="text1"/>
          </w:rPr>
          <w:t>it is not possible to know wh</w:t>
        </w:r>
      </w:ins>
      <w:ins w:id="285" w:author="Edward Straw" w:date="2021-05-02T15:51:00Z">
        <w:r w:rsidR="00246BAD">
          <w:rPr>
            <w:rFonts w:ascii="Calibri" w:hAnsi="Calibri" w:cs="Calibri"/>
            <w:color w:val="000000" w:themeColor="text1"/>
          </w:rPr>
          <w:t>ether current mitigation measures keep ‘inert’ ingredients</w:t>
        </w:r>
      </w:ins>
      <w:r w:rsidR="0064024D" w:rsidRPr="00BF05CF">
        <w:rPr>
          <w:rFonts w:ascii="Calibri" w:hAnsi="Calibri" w:cs="Calibri"/>
          <w:color w:val="000000" w:themeColor="text1"/>
        </w:rPr>
        <w:t xml:space="preserve"> within safe limits for non-target organisms. </w:t>
      </w:r>
      <w:ins w:id="286" w:author="Edward Straw" w:date="2021-05-02T15:51:00Z">
        <w:r w:rsidR="00246BAD">
          <w:rPr>
            <w:rFonts w:ascii="Calibri" w:hAnsi="Calibri" w:cs="Calibri"/>
            <w:color w:val="000000" w:themeColor="text1"/>
          </w:rPr>
          <w:t>The</w:t>
        </w:r>
      </w:ins>
      <w:r w:rsidR="0064024D" w:rsidRPr="00BF05CF">
        <w:rPr>
          <w:rFonts w:ascii="Calibri" w:hAnsi="Calibri" w:cs="Calibri"/>
          <w:color w:val="000000" w:themeColor="text1"/>
        </w:rPr>
        <w:t xml:space="preserve"> kind of well-funded and systematic approach to residue monitoring</w:t>
      </w:r>
      <w:ins w:id="287" w:author="Edward Straw" w:date="2021-05-02T15:51:00Z">
        <w:r w:rsidR="00246BAD">
          <w:rPr>
            <w:rFonts w:ascii="Calibri" w:hAnsi="Calibri" w:cs="Calibri"/>
            <w:color w:val="000000" w:themeColor="text1"/>
          </w:rPr>
          <w:t xml:space="preserve"> </w:t>
        </w:r>
      </w:ins>
      <w:ins w:id="288" w:author="Edward Straw" w:date="2021-05-02T15:52:00Z">
        <w:r w:rsidR="00246BAD">
          <w:rPr>
            <w:rFonts w:ascii="Calibri" w:hAnsi="Calibri" w:cs="Calibri"/>
            <w:color w:val="000000" w:themeColor="text1"/>
          </w:rPr>
          <w:t xml:space="preserve">required is something </w:t>
        </w:r>
      </w:ins>
      <w:ins w:id="289" w:author="Edward Straw" w:date="2021-05-02T15:51:00Z">
        <w:r w:rsidR="00246BAD">
          <w:rPr>
            <w:rFonts w:ascii="Calibri" w:hAnsi="Calibri" w:cs="Calibri"/>
            <w:color w:val="000000" w:themeColor="text1"/>
          </w:rPr>
          <w:t>only a regulatorily mandated process can offer</w:t>
        </w:r>
      </w:ins>
      <w:ins w:id="290" w:author="Edward Straw" w:date="2021-05-02T15:52:00Z">
        <w:r w:rsidR="00246BAD">
          <w:rPr>
            <w:rFonts w:ascii="Calibri" w:hAnsi="Calibri" w:cs="Calibri"/>
            <w:color w:val="000000" w:themeColor="text1"/>
          </w:rPr>
          <w:t>.</w:t>
        </w:r>
      </w:ins>
      <w:ins w:id="291" w:author="Edward Straw" w:date="2021-05-02T15:51:00Z">
        <w:r w:rsidR="00246BAD">
          <w:rPr>
            <w:rFonts w:ascii="Calibri" w:hAnsi="Calibri" w:cs="Calibri"/>
            <w:color w:val="000000" w:themeColor="text1"/>
          </w:rPr>
          <w:t xml:space="preserve"> </w:t>
        </w:r>
      </w:ins>
      <w:ins w:id="292" w:author="Edward Straw" w:date="2021-05-02T15:52:00Z">
        <w:r w:rsidR="00246BAD">
          <w:rPr>
            <w:rFonts w:ascii="Calibri" w:hAnsi="Calibri" w:cs="Calibri"/>
            <w:color w:val="000000" w:themeColor="text1"/>
          </w:rPr>
          <w:t>Without this a</w:t>
        </w:r>
      </w:ins>
      <w:r w:rsidR="0064024D" w:rsidRPr="00BF05CF">
        <w:rPr>
          <w:rFonts w:ascii="Calibri" w:hAnsi="Calibri" w:cs="Calibri"/>
          <w:color w:val="000000" w:themeColor="text1"/>
        </w:rPr>
        <w:t>cademic researchers will not be able to properly assess whether their exposure regimes are field-</w:t>
      </w:r>
      <w:r w:rsidR="0064024D" w:rsidRPr="00BF05CF">
        <w:rPr>
          <w:rFonts w:ascii="Calibri" w:hAnsi="Calibri" w:cs="Calibri"/>
          <w:color w:val="000000" w:themeColor="text1"/>
        </w:rPr>
        <w:lastRenderedPageBreak/>
        <w:t xml:space="preserve">realistic, which could lead to over, or under-estimates of the risks that ‘inert’ ingredients pose to bees. </w:t>
      </w:r>
    </w:p>
    <w:p w14:paraId="47C3B843" w14:textId="77777777" w:rsidR="0064024D" w:rsidRPr="00BF05CF" w:rsidRDefault="0064024D" w:rsidP="0064024D">
      <w:pPr>
        <w:spacing w:line="360" w:lineRule="auto"/>
        <w:jc w:val="both"/>
        <w:rPr>
          <w:rFonts w:ascii="Calibri" w:hAnsi="Calibri" w:cs="Calibri"/>
          <w:b/>
          <w:bCs/>
          <w:color w:val="000000" w:themeColor="text1"/>
        </w:rPr>
      </w:pPr>
    </w:p>
    <w:p w14:paraId="763A27E7" w14:textId="77777777" w:rsidR="00CF2187" w:rsidRPr="00BF05CF" w:rsidRDefault="00CF2187">
      <w:pPr>
        <w:rPr>
          <w:rFonts w:ascii="Calibri" w:hAnsi="Calibri" w:cs="Calibri"/>
          <w:b/>
          <w:bCs/>
          <w:color w:val="000000" w:themeColor="text1"/>
        </w:rPr>
      </w:pPr>
      <w:r w:rsidRPr="00BF05CF">
        <w:rPr>
          <w:rFonts w:ascii="Calibri" w:hAnsi="Calibri" w:cs="Calibri"/>
          <w:b/>
          <w:bCs/>
          <w:color w:val="000000" w:themeColor="text1"/>
        </w:rPr>
        <w:br w:type="page"/>
      </w:r>
    </w:p>
    <w:p w14:paraId="4C80437E" w14:textId="7E48D16C" w:rsidR="004F282A" w:rsidRPr="00BF05CF" w:rsidRDefault="0064024D" w:rsidP="0064024D">
      <w:pPr>
        <w:spacing w:line="360" w:lineRule="auto"/>
        <w:jc w:val="both"/>
        <w:rPr>
          <w:rFonts w:ascii="Calibri" w:hAnsi="Calibri" w:cs="Calibri"/>
          <w:b/>
          <w:bCs/>
          <w:color w:val="000000" w:themeColor="text1"/>
        </w:rPr>
      </w:pPr>
      <w:r w:rsidRPr="00BF05CF">
        <w:rPr>
          <w:rFonts w:ascii="Calibri" w:hAnsi="Calibri" w:cs="Calibri"/>
          <w:b/>
          <w:bCs/>
          <w:color w:val="000000" w:themeColor="text1"/>
        </w:rPr>
        <w:lastRenderedPageBreak/>
        <w:t>Experimental studies</w:t>
      </w:r>
    </w:p>
    <w:p w14:paraId="76C02DE4" w14:textId="18586CA3" w:rsidR="0064024D" w:rsidRPr="00BF05CF" w:rsidRDefault="002F3591" w:rsidP="0064024D">
      <w:pPr>
        <w:spacing w:line="360" w:lineRule="auto"/>
        <w:jc w:val="both"/>
        <w:rPr>
          <w:rFonts w:ascii="Calibri" w:hAnsi="Calibri" w:cs="Calibri"/>
          <w:color w:val="000000" w:themeColor="text1"/>
        </w:rPr>
      </w:pPr>
      <w:ins w:id="293" w:author="Edward Straw" w:date="2021-05-02T15:58:00Z">
        <w:r>
          <w:rPr>
            <w:rFonts w:ascii="Calibri" w:hAnsi="Calibri" w:cs="Calibri"/>
            <w:color w:val="000000" w:themeColor="text1"/>
          </w:rPr>
          <w:t>There is only</w:t>
        </w:r>
      </w:ins>
      <w:r w:rsidR="004F282A" w:rsidRPr="00BF05CF">
        <w:rPr>
          <w:rFonts w:ascii="Calibri" w:hAnsi="Calibri" w:cs="Calibri"/>
          <w:color w:val="000000" w:themeColor="text1"/>
        </w:rPr>
        <w:t xml:space="preserve"> one </w:t>
      </w:r>
      <w:ins w:id="294" w:author="Edward Straw" w:date="2021-05-02T15:57:00Z">
        <w:r>
          <w:rPr>
            <w:rFonts w:ascii="Calibri" w:hAnsi="Calibri" w:cs="Calibri"/>
            <w:color w:val="000000" w:themeColor="text1"/>
          </w:rPr>
          <w:t>full scale f</w:t>
        </w:r>
      </w:ins>
      <w:ins w:id="295" w:author="Edward Straw" w:date="2021-05-02T15:58:00Z">
        <w:r>
          <w:rPr>
            <w:rFonts w:ascii="Calibri" w:hAnsi="Calibri" w:cs="Calibri"/>
            <w:color w:val="000000" w:themeColor="text1"/>
          </w:rPr>
          <w:t xml:space="preserve">ield </w:t>
        </w:r>
      </w:ins>
      <w:r w:rsidR="004F282A" w:rsidRPr="00BF05CF">
        <w:rPr>
          <w:rFonts w:ascii="Calibri" w:hAnsi="Calibri" w:cs="Calibri"/>
          <w:color w:val="000000" w:themeColor="text1"/>
        </w:rPr>
        <w:t>study</w:t>
      </w:r>
      <w:r w:rsidR="0064024D" w:rsidRPr="00BF05CF">
        <w:rPr>
          <w:rFonts w:ascii="Calibri" w:hAnsi="Calibri" w:cs="Calibri"/>
          <w:color w:val="000000" w:themeColor="text1"/>
        </w:rPr>
        <w:t xml:space="preserve"> </w:t>
      </w:r>
      <w:ins w:id="296" w:author="Edward Straw" w:date="2021-05-02T15:58:00Z">
        <w:r>
          <w:rPr>
            <w:rFonts w:ascii="Calibri" w:hAnsi="Calibri" w:cs="Calibri"/>
            <w:color w:val="000000" w:themeColor="text1"/>
          </w:rPr>
          <w:t xml:space="preserve">looking at ‘inert’ ingredient residues after application of a product </w:t>
        </w:r>
      </w:ins>
      <w:r w:rsidR="0027053F" w:rsidRPr="00BF05CF">
        <w:rPr>
          <w:rFonts w:ascii="Calibri" w:hAnsi="Calibri" w:cs="Calibri"/>
          <w:color w:val="000000" w:themeColor="text1"/>
        </w:rPr>
        <w:t>(Fine et al., 2017)</w:t>
      </w:r>
      <w:r w:rsidR="0064024D" w:rsidRPr="00BF05CF">
        <w:rPr>
          <w:rFonts w:ascii="Calibri" w:hAnsi="Calibri" w:cs="Calibri"/>
          <w:color w:val="000000" w:themeColor="text1"/>
        </w:rPr>
        <w:t xml:space="preserve"> and background residue data </w:t>
      </w:r>
      <w:r w:rsidR="00080895">
        <w:rPr>
          <w:rFonts w:ascii="Calibri" w:hAnsi="Calibri" w:cs="Calibri"/>
          <w:color w:val="000000" w:themeColor="text1"/>
        </w:rPr>
        <w:t>are</w:t>
      </w:r>
      <w:r w:rsidR="00080895" w:rsidRPr="00BF05CF">
        <w:rPr>
          <w:rFonts w:ascii="Calibri" w:hAnsi="Calibri" w:cs="Calibri"/>
          <w:color w:val="000000" w:themeColor="text1"/>
        </w:rPr>
        <w:t xml:space="preserve"> </w:t>
      </w:r>
      <w:r w:rsidR="0064024D" w:rsidRPr="00BF05CF">
        <w:rPr>
          <w:rFonts w:ascii="Calibri" w:hAnsi="Calibri" w:cs="Calibri"/>
          <w:color w:val="000000" w:themeColor="text1"/>
        </w:rPr>
        <w:t>scarc</w:t>
      </w:r>
      <w:ins w:id="297" w:author="Edward Straw" w:date="2021-05-02T15:58:00Z">
        <w:r w:rsidR="00D21282">
          <w:rPr>
            <w:rFonts w:ascii="Calibri" w:hAnsi="Calibri" w:cs="Calibri"/>
            <w:color w:val="000000" w:themeColor="text1"/>
          </w:rPr>
          <w:t>e. S</w:t>
        </w:r>
      </w:ins>
      <w:r w:rsidR="0064024D" w:rsidRPr="00BF05CF">
        <w:rPr>
          <w:rFonts w:ascii="Calibri" w:hAnsi="Calibri" w:cs="Calibri"/>
          <w:color w:val="000000" w:themeColor="text1"/>
        </w:rPr>
        <w:t>o t</w:t>
      </w:r>
      <w:ins w:id="298" w:author="Edward Straw" w:date="2021-05-02T15:58:00Z">
        <w:r>
          <w:rPr>
            <w:rFonts w:ascii="Calibri" w:hAnsi="Calibri" w:cs="Calibri"/>
            <w:color w:val="000000" w:themeColor="text1"/>
          </w:rPr>
          <w:t>ypically the</w:t>
        </w:r>
      </w:ins>
      <w:r w:rsidR="0064024D" w:rsidRPr="00BF05CF">
        <w:rPr>
          <w:rFonts w:ascii="Calibri" w:hAnsi="Calibri" w:cs="Calibri"/>
          <w:color w:val="000000" w:themeColor="text1"/>
        </w:rPr>
        <w:t xml:space="preserve"> only reference point we can use for exposure regimes is the in-tank mix concentration, which is the concentration of the ‘inert’ ingredient in the solution sprayed. For co-formulants this is not always known because their concentration and identity are not required to be publicly disclosed (EC, 2009). For adjuvants most labels mandate a maximum concentration of 1% (10,000ppm). This means that without bioaccumulation we would expect that around 10,000ppm to be the very upper end of field realistic exposure, equivalent to feeding directly on in-tank mix. This is appropriate for acute exposure (see Ciarlo et al., 2012), but is likely to vastly overestimate field realistic chronic exposure. </w:t>
      </w:r>
      <w:r w:rsidR="00104D20" w:rsidRPr="00BF05CF">
        <w:rPr>
          <w:rFonts w:ascii="Calibri" w:hAnsi="Calibri" w:cs="Calibri"/>
          <w:color w:val="000000" w:themeColor="text1"/>
        </w:rPr>
        <w:t>As such, t</w:t>
      </w:r>
      <w:r w:rsidR="00DD1B2C" w:rsidRPr="00BF05CF">
        <w:rPr>
          <w:rFonts w:ascii="Calibri" w:hAnsi="Calibri" w:cs="Calibri"/>
          <w:color w:val="000000" w:themeColor="text1"/>
        </w:rPr>
        <w:t>he studies detailed below uses a range of values which may or may not be field realistic</w:t>
      </w:r>
      <w:r w:rsidR="00104D20" w:rsidRPr="00BF05CF">
        <w:rPr>
          <w:rFonts w:ascii="Calibri" w:hAnsi="Calibri" w:cs="Calibri"/>
          <w:color w:val="000000" w:themeColor="text1"/>
        </w:rPr>
        <w:t>, regardless of this</w:t>
      </w:r>
      <w:r w:rsidR="00DD1B2C" w:rsidRPr="00BF05CF">
        <w:rPr>
          <w:rFonts w:ascii="Calibri" w:hAnsi="Calibri" w:cs="Calibri"/>
          <w:color w:val="000000" w:themeColor="text1"/>
        </w:rPr>
        <w:t xml:space="preserve"> they elucidate the relative hazard the substances pose.</w:t>
      </w:r>
      <w:r w:rsidR="00104D20" w:rsidRPr="00BF05CF">
        <w:rPr>
          <w:rFonts w:ascii="Calibri" w:hAnsi="Calibri" w:cs="Calibri"/>
          <w:color w:val="000000" w:themeColor="text1"/>
        </w:rPr>
        <w:t xml:space="preserve"> </w:t>
      </w:r>
      <w:r w:rsidR="0064024D" w:rsidRPr="00BF05CF">
        <w:rPr>
          <w:rFonts w:ascii="Calibri" w:hAnsi="Calibri" w:cs="Calibri"/>
          <w:color w:val="000000" w:themeColor="text1"/>
        </w:rPr>
        <w:t xml:space="preserve">While little is known about ‘inert’ ingredients ecological persistencies and how this maps to the ecotoxicological risk posed to non-target organisms like bees, we have known for nearly a century that surfactants have strong insecticidal action. </w:t>
      </w:r>
    </w:p>
    <w:p w14:paraId="45AD72B9" w14:textId="77777777" w:rsidR="0064024D" w:rsidRPr="00BF05CF" w:rsidRDefault="0064024D" w:rsidP="0064024D">
      <w:pPr>
        <w:spacing w:line="360" w:lineRule="auto"/>
        <w:jc w:val="both"/>
        <w:rPr>
          <w:rFonts w:ascii="Calibri" w:hAnsi="Calibri" w:cs="Calibri"/>
          <w:b/>
          <w:bCs/>
          <w:color w:val="000000" w:themeColor="text1"/>
        </w:rPr>
      </w:pPr>
    </w:p>
    <w:p w14:paraId="4DF99269" w14:textId="4922B685" w:rsidR="0064024D" w:rsidRPr="00BF05CF" w:rsidRDefault="0064024D" w:rsidP="0064024D">
      <w:pPr>
        <w:spacing w:line="360" w:lineRule="auto"/>
        <w:jc w:val="both"/>
        <w:rPr>
          <w:rFonts w:ascii="Calibri" w:hAnsi="Calibri" w:cs="Calibri"/>
          <w:color w:val="000000" w:themeColor="text1"/>
        </w:rPr>
      </w:pPr>
      <w:r w:rsidRPr="00BF05CF">
        <w:rPr>
          <w:rFonts w:ascii="Calibri" w:hAnsi="Calibri" w:cs="Calibri"/>
          <w:color w:val="000000" w:themeColor="text1"/>
        </w:rPr>
        <w:t xml:space="preserve">Soaps, which are surfactants, have been recognised as posing risks to insects as far back as 1931. "Insecticidal soaps are the oldest of recognized insect destroyers. Almost any form of soap, if used in a strong enough mixture, will kill soft-bodied insects” (Sanderson and Pearis, 1931, cited in Wolfenbarger 1957). The mechanism through which surfactants cause mortality in insects is unresolved, although Stevens (1993) notes that </w:t>
      </w:r>
      <w:r w:rsidR="00E95244" w:rsidRPr="00BF05CF">
        <w:rPr>
          <w:rFonts w:ascii="Calibri" w:hAnsi="Calibri" w:cs="Calibri"/>
          <w:color w:val="000000" w:themeColor="text1"/>
        </w:rPr>
        <w:t>insect</w:t>
      </w:r>
      <w:r w:rsidRPr="00BF05CF">
        <w:rPr>
          <w:rFonts w:ascii="Calibri" w:hAnsi="Calibri" w:cs="Calibri"/>
          <w:color w:val="000000" w:themeColor="text1"/>
        </w:rPr>
        <w:t xml:space="preserve"> spiracles are similar in size to plant stomata, which surfactants are designed to penetrate. Thus, surfactants </w:t>
      </w:r>
      <w:r w:rsidR="00E95244" w:rsidRPr="00BF05CF">
        <w:rPr>
          <w:rFonts w:ascii="Calibri" w:hAnsi="Calibri" w:cs="Calibri"/>
          <w:color w:val="000000" w:themeColor="text1"/>
        </w:rPr>
        <w:t xml:space="preserve">may </w:t>
      </w:r>
      <w:r w:rsidRPr="00BF05CF">
        <w:rPr>
          <w:rFonts w:ascii="Calibri" w:hAnsi="Calibri" w:cs="Calibri"/>
          <w:color w:val="000000" w:themeColor="text1"/>
        </w:rPr>
        <w:t xml:space="preserve">inadvertently block the breathing apparatus of the insects and cause them to drown. </w:t>
      </w:r>
    </w:p>
    <w:p w14:paraId="15FD4F1A" w14:textId="31D042C8" w:rsidR="00CD625E" w:rsidRPr="00BF05CF" w:rsidRDefault="00CD625E" w:rsidP="0064024D">
      <w:pPr>
        <w:spacing w:line="360" w:lineRule="auto"/>
        <w:jc w:val="both"/>
        <w:rPr>
          <w:rFonts w:ascii="Calibri" w:hAnsi="Calibri" w:cs="Calibri"/>
          <w:color w:val="000000" w:themeColor="text1"/>
        </w:rPr>
      </w:pPr>
    </w:p>
    <w:p w14:paraId="7A72B0EA" w14:textId="26DB5796" w:rsidR="0064024D" w:rsidRPr="00BF05CF" w:rsidRDefault="0064024D" w:rsidP="0064024D">
      <w:pPr>
        <w:spacing w:line="360" w:lineRule="auto"/>
        <w:jc w:val="both"/>
        <w:rPr>
          <w:rFonts w:ascii="Calibri" w:hAnsi="Calibri" w:cs="Calibri"/>
          <w:color w:val="000000" w:themeColor="text1"/>
        </w:rPr>
      </w:pPr>
      <w:r w:rsidRPr="00BF05CF">
        <w:rPr>
          <w:rFonts w:ascii="Calibri" w:hAnsi="Calibri" w:cs="Calibri"/>
          <w:color w:val="000000" w:themeColor="text1"/>
        </w:rPr>
        <w:t>Adjuvants have been tested since the 1970s</w:t>
      </w:r>
      <w:ins w:id="299" w:author="Edward Straw" w:date="2021-05-02T16:04:00Z">
        <w:r w:rsidR="00F6399B">
          <w:rPr>
            <w:rFonts w:ascii="Calibri" w:hAnsi="Calibri" w:cs="Calibri"/>
            <w:color w:val="000000" w:themeColor="text1"/>
          </w:rPr>
          <w:t xml:space="preserve"> </w:t>
        </w:r>
      </w:ins>
      <w:r w:rsidRPr="00BF05CF">
        <w:rPr>
          <w:rFonts w:ascii="Calibri" w:hAnsi="Calibri" w:cs="Calibri"/>
          <w:color w:val="000000" w:themeColor="text1"/>
        </w:rPr>
        <w:t>(Moffett and Morton 1973 and 1975)</w:t>
      </w:r>
      <w:ins w:id="300" w:author="Edward Straw" w:date="2021-05-02T16:04:00Z">
        <w:r w:rsidR="00F6399B">
          <w:rPr>
            <w:rFonts w:ascii="Calibri" w:hAnsi="Calibri" w:cs="Calibri"/>
            <w:color w:val="000000" w:themeColor="text1"/>
          </w:rPr>
          <w:t>, th</w:t>
        </w:r>
      </w:ins>
      <w:r w:rsidRPr="00BF05CF">
        <w:rPr>
          <w:rFonts w:ascii="Calibri" w:hAnsi="Calibri" w:cs="Calibri"/>
          <w:color w:val="000000" w:themeColor="text1"/>
        </w:rPr>
        <w:t>ese studies found significant effects of surfactant adjuvants on honeybee drowning events when added to the bees’ water supplies, and commensurate repellence from the spiked water. When 1000ppm of Multi-Film X-77 was added to the water supply bucket for caged honeybee colonies 2,331 honeybees drowned in a single week which almost killed the colony</w:t>
      </w:r>
      <w:r w:rsidR="00266EB6" w:rsidRPr="00BF05CF">
        <w:rPr>
          <w:rFonts w:ascii="Calibri" w:hAnsi="Calibri" w:cs="Calibri"/>
          <w:color w:val="000000" w:themeColor="text1"/>
        </w:rPr>
        <w:t>, compared to 51 in the control</w:t>
      </w:r>
      <w:r w:rsidRPr="00BF05CF">
        <w:rPr>
          <w:rFonts w:ascii="Calibri" w:hAnsi="Calibri" w:cs="Calibri"/>
          <w:color w:val="000000" w:themeColor="text1"/>
        </w:rPr>
        <w:t xml:space="preserve">. </w:t>
      </w:r>
      <w:ins w:id="301" w:author="Edward Straw" w:date="2021-05-02T16:08:00Z">
        <w:r w:rsidR="00F6399B">
          <w:rPr>
            <w:rFonts w:ascii="Calibri" w:hAnsi="Calibri" w:cs="Calibri"/>
            <w:color w:val="000000" w:themeColor="text1"/>
          </w:rPr>
          <w:t>The same result was obser</w:t>
        </w:r>
      </w:ins>
      <w:ins w:id="302" w:author="Edward Straw" w:date="2021-05-02T16:09:00Z">
        <w:r w:rsidR="00F6399B">
          <w:rPr>
            <w:rFonts w:ascii="Calibri" w:hAnsi="Calibri" w:cs="Calibri"/>
            <w:color w:val="000000" w:themeColor="text1"/>
          </w:rPr>
          <w:t xml:space="preserve">ved </w:t>
        </w:r>
      </w:ins>
      <w:r w:rsidRPr="00BF05CF">
        <w:rPr>
          <w:rFonts w:ascii="Calibri" w:hAnsi="Calibri" w:cs="Calibri"/>
          <w:color w:val="000000" w:themeColor="text1"/>
        </w:rPr>
        <w:t>with free flying bees and</w:t>
      </w:r>
      <w:ins w:id="303" w:author="Edward Straw" w:date="2021-05-02T16:09:00Z">
        <w:r w:rsidR="00F6399B">
          <w:rPr>
            <w:rFonts w:ascii="Calibri" w:hAnsi="Calibri" w:cs="Calibri"/>
            <w:color w:val="000000" w:themeColor="text1"/>
          </w:rPr>
          <w:t xml:space="preserve"> pond water</w:t>
        </w:r>
      </w:ins>
      <w:r w:rsidRPr="00BF05CF">
        <w:rPr>
          <w:rFonts w:ascii="Calibri" w:hAnsi="Calibri" w:cs="Calibri"/>
          <w:color w:val="000000" w:themeColor="text1"/>
        </w:rPr>
        <w:t xml:space="preserve"> spiked </w:t>
      </w:r>
      <w:ins w:id="304" w:author="Edward Straw" w:date="2021-05-02T16:09:00Z">
        <w:r w:rsidR="00F6399B">
          <w:rPr>
            <w:rFonts w:ascii="Calibri" w:hAnsi="Calibri" w:cs="Calibri"/>
            <w:color w:val="000000" w:themeColor="text1"/>
          </w:rPr>
          <w:t>with 500ppm</w:t>
        </w:r>
      </w:ins>
      <w:r w:rsidRPr="00BF05CF">
        <w:rPr>
          <w:rFonts w:ascii="Calibri" w:hAnsi="Calibri" w:cs="Calibri"/>
          <w:color w:val="000000" w:themeColor="text1"/>
        </w:rPr>
        <w:t xml:space="preserve">. These visitation rate studies using ‘inert’ ingredients have never been repeated, meaning we do not know if the new generations of ‘inert’ ingredients could </w:t>
      </w:r>
      <w:r w:rsidRPr="00BF05CF">
        <w:rPr>
          <w:rFonts w:ascii="Calibri" w:hAnsi="Calibri" w:cs="Calibri"/>
          <w:color w:val="000000" w:themeColor="text1"/>
        </w:rPr>
        <w:lastRenderedPageBreak/>
        <w:t xml:space="preserve">similarly be causing honeybee drownings. Moffett and Morton (1975) then expanded upon the repellence seen in the prior study, finding that the same substances could repel honeybee visitation to water sources for up to six months but did not deter visitation to sprayed flowers. </w:t>
      </w:r>
    </w:p>
    <w:p w14:paraId="1CF9FAFE" w14:textId="77777777" w:rsidR="0064024D" w:rsidRPr="00BF05CF" w:rsidRDefault="0064024D" w:rsidP="0064024D">
      <w:pPr>
        <w:spacing w:line="360" w:lineRule="auto"/>
        <w:jc w:val="both"/>
        <w:rPr>
          <w:rFonts w:ascii="Calibri" w:hAnsi="Calibri" w:cs="Calibri"/>
          <w:color w:val="000000" w:themeColor="text1"/>
        </w:rPr>
      </w:pPr>
    </w:p>
    <w:p w14:paraId="3D1EB106" w14:textId="7A5C315A" w:rsidR="0064024D" w:rsidRPr="00BF05CF" w:rsidRDefault="00A47D1E" w:rsidP="0064024D">
      <w:pPr>
        <w:spacing w:line="360" w:lineRule="auto"/>
        <w:jc w:val="both"/>
        <w:rPr>
          <w:rFonts w:ascii="Calibri" w:hAnsi="Calibri" w:cs="Calibri"/>
          <w:color w:val="000000" w:themeColor="text1"/>
        </w:rPr>
      </w:pPr>
      <w:r w:rsidRPr="00BF05CF">
        <w:rPr>
          <w:rFonts w:ascii="Calibri" w:hAnsi="Calibri" w:cs="Calibri"/>
          <w:color w:val="000000" w:themeColor="text1"/>
        </w:rPr>
        <w:t>E</w:t>
      </w:r>
      <w:r w:rsidR="0064024D" w:rsidRPr="00BF05CF">
        <w:rPr>
          <w:rFonts w:ascii="Calibri" w:hAnsi="Calibri" w:cs="Calibri"/>
          <w:color w:val="000000" w:themeColor="text1"/>
        </w:rPr>
        <w:t xml:space="preserve">xposure to adjuvants is not limited to contamination of water sources, as farmers spray adjuvants in a range of situations, and </w:t>
      </w:r>
      <w:r w:rsidR="00E95244" w:rsidRPr="00BF05CF">
        <w:rPr>
          <w:rFonts w:ascii="Calibri" w:hAnsi="Calibri" w:cs="Calibri"/>
          <w:color w:val="000000" w:themeColor="text1"/>
        </w:rPr>
        <w:t>labels do not include</w:t>
      </w:r>
      <w:r w:rsidR="0064024D" w:rsidRPr="00BF05CF">
        <w:rPr>
          <w:rFonts w:ascii="Calibri" w:hAnsi="Calibri" w:cs="Calibri"/>
          <w:color w:val="000000" w:themeColor="text1"/>
        </w:rPr>
        <w:t xml:space="preserve"> any guidance </w:t>
      </w:r>
      <w:r w:rsidR="00080895">
        <w:rPr>
          <w:rFonts w:ascii="Calibri" w:hAnsi="Calibri" w:cs="Calibri"/>
          <w:color w:val="000000" w:themeColor="text1"/>
        </w:rPr>
        <w:t>for</w:t>
      </w:r>
      <w:r w:rsidR="0064024D" w:rsidRPr="00BF05CF">
        <w:rPr>
          <w:rFonts w:ascii="Calibri" w:hAnsi="Calibri" w:cs="Calibri"/>
          <w:color w:val="000000" w:themeColor="text1"/>
        </w:rPr>
        <w:t xml:space="preserve"> reducing bees’ exposure. As such, label guidance allows for direct overspray of bees which could cause mortality through contact exposure. Contact exposure occurs when a bee is exposed to spray droplets of a pesticide, or when it lands on a recently sprayed surface such as a flower or leaf. </w:t>
      </w:r>
      <w:r w:rsidR="00080895">
        <w:rPr>
          <w:rFonts w:ascii="Calibri" w:hAnsi="Calibri" w:cs="Calibri"/>
          <w:color w:val="000000" w:themeColor="text1"/>
        </w:rPr>
        <w:t>In experimental studies, t</w:t>
      </w:r>
      <w:r w:rsidR="0064024D" w:rsidRPr="00BF05CF">
        <w:rPr>
          <w:rFonts w:ascii="Calibri" w:hAnsi="Calibri" w:cs="Calibri"/>
          <w:color w:val="000000" w:themeColor="text1"/>
        </w:rPr>
        <w:t xml:space="preserve">his is </w:t>
      </w:r>
      <w:r w:rsidR="00080895">
        <w:rPr>
          <w:rFonts w:ascii="Calibri" w:hAnsi="Calibri" w:cs="Calibri"/>
          <w:color w:val="000000" w:themeColor="text1"/>
        </w:rPr>
        <w:t xml:space="preserve">often </w:t>
      </w:r>
      <w:r w:rsidR="0064024D" w:rsidRPr="00BF05CF">
        <w:rPr>
          <w:rFonts w:ascii="Calibri" w:hAnsi="Calibri" w:cs="Calibri"/>
          <w:color w:val="000000" w:themeColor="text1"/>
        </w:rPr>
        <w:t xml:space="preserve">simulated by either using a spraying apparatus to mimic direct overspray of bees, or by pipetting </w:t>
      </w:r>
      <w:r w:rsidR="009343C8" w:rsidRPr="00BF05CF">
        <w:rPr>
          <w:rFonts w:ascii="Calibri" w:hAnsi="Calibri" w:cs="Calibri"/>
          <w:color w:val="000000" w:themeColor="text1"/>
        </w:rPr>
        <w:t xml:space="preserve">2µL of </w:t>
      </w:r>
      <w:r w:rsidR="0064024D" w:rsidRPr="00BF05CF">
        <w:rPr>
          <w:rFonts w:ascii="Calibri" w:hAnsi="Calibri" w:cs="Calibri"/>
          <w:color w:val="000000" w:themeColor="text1"/>
        </w:rPr>
        <w:t>the pesticide onto the dorsal side of the thorax/abdomen</w:t>
      </w:r>
      <w:r w:rsidR="009343C8" w:rsidRPr="00BF05CF">
        <w:rPr>
          <w:rFonts w:ascii="Calibri" w:hAnsi="Calibri" w:cs="Calibri"/>
          <w:color w:val="000000" w:themeColor="text1"/>
        </w:rPr>
        <w:t xml:space="preserve"> of anesthetized bees</w:t>
      </w:r>
      <w:r w:rsidR="0064024D" w:rsidRPr="00BF05CF">
        <w:rPr>
          <w:rFonts w:ascii="Calibri" w:hAnsi="Calibri" w:cs="Calibri"/>
          <w:color w:val="000000" w:themeColor="text1"/>
        </w:rPr>
        <w:t xml:space="preserve"> (OECD, 214). Using a Potter spray tower, which replicates recommended spraying apparatus, two surfactant adjuvants, Pulse® and Boost®, were found to cause 100% mortality in honeybees at 40-50% </w:t>
      </w:r>
      <w:r w:rsidR="00AA542F" w:rsidRPr="00BF05CF">
        <w:rPr>
          <w:rFonts w:ascii="Calibri" w:hAnsi="Calibri" w:cs="Calibri"/>
          <w:color w:val="000000" w:themeColor="text1"/>
        </w:rPr>
        <w:t xml:space="preserve">of </w:t>
      </w:r>
      <w:r w:rsidR="0064024D" w:rsidRPr="00BF05CF">
        <w:rPr>
          <w:rFonts w:ascii="Calibri" w:hAnsi="Calibri" w:cs="Calibri"/>
          <w:color w:val="000000" w:themeColor="text1"/>
        </w:rPr>
        <w:t xml:space="preserve">the label recommended concentration (Goodwin and McBrydie, 2000). The use of a Potter spray tower and use of label recommended concentrations makes this study representative of in-field application. This suggests that these substances are highly likely to be driving mortality in the field given that bee exposure to surfactant adjuvants is high. </w:t>
      </w:r>
    </w:p>
    <w:p w14:paraId="5D7A0959" w14:textId="77777777" w:rsidR="0064024D" w:rsidRPr="00BF05CF" w:rsidRDefault="0064024D" w:rsidP="0064024D">
      <w:pPr>
        <w:spacing w:line="360" w:lineRule="auto"/>
        <w:jc w:val="both"/>
        <w:rPr>
          <w:rFonts w:ascii="Calibri" w:hAnsi="Calibri" w:cs="Calibri"/>
          <w:color w:val="000000" w:themeColor="text1"/>
        </w:rPr>
      </w:pPr>
    </w:p>
    <w:p w14:paraId="628CB9B3" w14:textId="13FD5EE6" w:rsidR="0064024D" w:rsidRPr="00BF05CF" w:rsidRDefault="0064024D" w:rsidP="0064024D">
      <w:pPr>
        <w:spacing w:line="360" w:lineRule="auto"/>
        <w:jc w:val="both"/>
        <w:rPr>
          <w:rFonts w:ascii="Calibri" w:hAnsi="Calibri" w:cs="Calibri"/>
          <w:color w:val="000000" w:themeColor="text1"/>
        </w:rPr>
      </w:pPr>
      <w:r w:rsidRPr="00BF05CF">
        <w:rPr>
          <w:rFonts w:ascii="Calibri" w:hAnsi="Calibri" w:cs="Calibri"/>
          <w:color w:val="000000" w:themeColor="text1"/>
        </w:rPr>
        <w:t>When testing the toxicity of surfactants as adjuvants, the methodology chosen is likely to influence the size of the observed effect. The standard contact toxicity test for honeybees, OECD 214, has been used to determine the toxicity (hazard) of both Silwet L-77 and Triton X-100, with LD</w:t>
      </w:r>
      <w:r w:rsidRPr="00BF05CF">
        <w:rPr>
          <w:rFonts w:ascii="Calibri" w:hAnsi="Calibri" w:cs="Calibri"/>
          <w:color w:val="000000" w:themeColor="text1"/>
          <w:vertAlign w:val="subscript"/>
        </w:rPr>
        <w:t>50</w:t>
      </w:r>
      <w:r w:rsidRPr="00BF05CF">
        <w:rPr>
          <w:rFonts w:ascii="Calibri" w:hAnsi="Calibri" w:cs="Calibri"/>
          <w:color w:val="000000" w:themeColor="text1"/>
        </w:rPr>
        <w:t xml:space="preserve">’s of 357µg and 1436µg respectively (Chen et al., 2019). </w:t>
      </w:r>
      <w:r w:rsidR="00B82666" w:rsidRPr="00BF05CF">
        <w:rPr>
          <w:rFonts w:ascii="Calibri" w:hAnsi="Calibri" w:cs="Calibri"/>
          <w:color w:val="000000" w:themeColor="text1"/>
        </w:rPr>
        <w:t>This can be used to</w:t>
      </w:r>
      <w:r w:rsidRPr="00BF05CF">
        <w:rPr>
          <w:rFonts w:ascii="Calibri" w:hAnsi="Calibri" w:cs="Calibri"/>
          <w:color w:val="000000" w:themeColor="text1"/>
        </w:rPr>
        <w:t xml:space="preserve"> informs risk management strategies</w:t>
      </w:r>
      <w:r w:rsidR="002728E7" w:rsidRPr="00BF05CF">
        <w:rPr>
          <w:rFonts w:ascii="Calibri" w:hAnsi="Calibri" w:cs="Calibri"/>
          <w:color w:val="000000" w:themeColor="text1"/>
        </w:rPr>
        <w:t xml:space="preserve"> by allowing comparison of the toxicity with other substances. </w:t>
      </w:r>
      <w:r w:rsidRPr="00BF05CF">
        <w:rPr>
          <w:rFonts w:ascii="Calibri" w:hAnsi="Calibri" w:cs="Calibri"/>
          <w:color w:val="000000" w:themeColor="text1"/>
        </w:rPr>
        <w:t xml:space="preserve">Donovan and Elliott, (2001) used OECD 214 to test the toxicity of several surfactant adjuvants on honeybees and found no significant mortality from any substance. However, the </w:t>
      </w:r>
      <w:r w:rsidR="00E95244" w:rsidRPr="00BF05CF">
        <w:rPr>
          <w:rFonts w:ascii="Calibri" w:hAnsi="Calibri" w:cs="Calibri"/>
          <w:color w:val="000000" w:themeColor="text1"/>
        </w:rPr>
        <w:t>dosing regime lacked the range needed</w:t>
      </w:r>
      <w:r w:rsidRPr="00BF05CF">
        <w:rPr>
          <w:rFonts w:ascii="Calibri" w:hAnsi="Calibri" w:cs="Calibri"/>
          <w:color w:val="000000" w:themeColor="text1"/>
        </w:rPr>
        <w:t xml:space="preserve"> to detect lethal effects and is insufficient to justify their conclusion that the substances tested were ‘non-toxic to honey bees’. </w:t>
      </w:r>
    </w:p>
    <w:p w14:paraId="27F2962B" w14:textId="77777777" w:rsidR="0064024D" w:rsidRPr="00BF05CF" w:rsidRDefault="0064024D" w:rsidP="0064024D">
      <w:pPr>
        <w:spacing w:line="360" w:lineRule="auto"/>
        <w:jc w:val="both"/>
        <w:rPr>
          <w:rFonts w:ascii="Calibri" w:hAnsi="Calibri" w:cs="Calibri"/>
          <w:color w:val="000000" w:themeColor="text1"/>
        </w:rPr>
      </w:pPr>
    </w:p>
    <w:p w14:paraId="2077B096" w14:textId="621EB101" w:rsidR="0064024D" w:rsidRPr="00BF05CF" w:rsidRDefault="0064024D" w:rsidP="0064024D">
      <w:pPr>
        <w:spacing w:line="360" w:lineRule="auto"/>
        <w:jc w:val="both"/>
        <w:rPr>
          <w:rFonts w:ascii="Calibri" w:hAnsi="Calibri" w:cs="Calibri"/>
          <w:color w:val="000000" w:themeColor="text1"/>
        </w:rPr>
      </w:pPr>
      <w:r w:rsidRPr="00BF05CF">
        <w:rPr>
          <w:rFonts w:ascii="Calibri" w:hAnsi="Calibri" w:cs="Calibri"/>
          <w:color w:val="000000" w:themeColor="text1"/>
        </w:rPr>
        <w:t xml:space="preserve">Chronic oral toxicity of surfactants has been tested on honeybees in two </w:t>
      </w:r>
      <w:r w:rsidR="00EB144A" w:rsidRPr="00BF05CF">
        <w:rPr>
          <w:rFonts w:ascii="Calibri" w:hAnsi="Calibri" w:cs="Calibri"/>
          <w:color w:val="000000" w:themeColor="text1"/>
        </w:rPr>
        <w:t>studies</w:t>
      </w:r>
      <w:r w:rsidRPr="00BF05CF">
        <w:rPr>
          <w:rFonts w:ascii="Calibri" w:hAnsi="Calibri" w:cs="Calibri"/>
          <w:color w:val="000000" w:themeColor="text1"/>
        </w:rPr>
        <w:t xml:space="preserve">. Moffett and Morton (1973) found two out of seven adjuvants/surfactant co-formulants to cause mortality </w:t>
      </w:r>
      <w:r w:rsidRPr="00BF05CF">
        <w:rPr>
          <w:rFonts w:ascii="Calibri" w:hAnsi="Calibri" w:cs="Calibri"/>
          <w:color w:val="000000" w:themeColor="text1"/>
        </w:rPr>
        <w:lastRenderedPageBreak/>
        <w:t xml:space="preserve">at the </w:t>
      </w:r>
      <w:r w:rsidRPr="0024160A">
        <w:rPr>
          <w:rFonts w:ascii="Calibri" w:hAnsi="Calibri" w:cs="Calibri"/>
          <w:color w:val="000000" w:themeColor="text1"/>
        </w:rPr>
        <w:t>very high rate</w:t>
      </w:r>
      <w:r w:rsidRPr="00BF05CF">
        <w:rPr>
          <w:rFonts w:ascii="Calibri" w:hAnsi="Calibri" w:cs="Calibri"/>
          <w:color w:val="000000" w:themeColor="text1"/>
        </w:rPr>
        <w:t xml:space="preserve"> of 1000ppm</w:t>
      </w:r>
      <w:ins w:id="305" w:author="Edward Straw" w:date="2021-05-03T13:33:00Z">
        <w:r w:rsidR="00427EFD">
          <w:rPr>
            <w:rFonts w:ascii="Calibri" w:hAnsi="Calibri" w:cs="Calibri"/>
            <w:color w:val="000000" w:themeColor="text1"/>
          </w:rPr>
          <w:t xml:space="preserve"> (</w:t>
        </w:r>
      </w:ins>
      <w:ins w:id="306" w:author="Edward Straw" w:date="2021-05-03T17:09:00Z">
        <w:r w:rsidR="00705BE4">
          <w:rPr>
            <w:rFonts w:ascii="Calibri" w:hAnsi="Calibri" w:cs="Calibri"/>
            <w:color w:val="000000" w:themeColor="text1"/>
          </w:rPr>
          <w:t>0.</w:t>
        </w:r>
      </w:ins>
      <w:ins w:id="307" w:author="Edward Straw" w:date="2021-05-03T13:33:00Z">
        <w:r w:rsidR="00427EFD">
          <w:rPr>
            <w:rFonts w:ascii="Calibri" w:hAnsi="Calibri" w:cs="Calibri"/>
            <w:color w:val="000000" w:themeColor="text1"/>
          </w:rPr>
          <w:t>1%)</w:t>
        </w:r>
      </w:ins>
      <w:r w:rsidRPr="00BF05CF">
        <w:rPr>
          <w:rFonts w:ascii="Calibri" w:hAnsi="Calibri" w:cs="Calibri"/>
          <w:color w:val="000000" w:themeColor="text1"/>
        </w:rPr>
        <w:t xml:space="preserve"> in nectar. At 100 and 10ppm, no significant difference was detected from the control even over the full 60-day exposure period. In contrast, Chen, Fine and Mullin (2018) suggested that three trisiloxane surfactants at 100ppm reduced survival over an 8- or 10-day period. There was a clear effect of the class of surfactant, with trisiloxane surfactants causing &gt;90% mortality relative to the control, while alkylphenol polyethoxylates and fatty amine polyethoxylates surfactants caused less than 20%. These results indicate that the hazard surfactants pose could be potentially mitigated by redesigning formulations/adjuvants to choose the safer options.</w:t>
      </w:r>
      <w:ins w:id="308" w:author="Edward Straw" w:date="2021-05-02T16:15:00Z">
        <w:r w:rsidR="00EB6333">
          <w:rPr>
            <w:rFonts w:ascii="Calibri" w:hAnsi="Calibri" w:cs="Calibri"/>
            <w:color w:val="000000" w:themeColor="text1"/>
          </w:rPr>
          <w:t xml:space="preserve"> </w:t>
        </w:r>
      </w:ins>
    </w:p>
    <w:p w14:paraId="2ABE307A" w14:textId="77777777" w:rsidR="0064024D" w:rsidRPr="00BF05CF" w:rsidRDefault="0064024D" w:rsidP="0064024D">
      <w:pPr>
        <w:spacing w:line="360" w:lineRule="auto"/>
        <w:jc w:val="both"/>
        <w:rPr>
          <w:rFonts w:ascii="Calibri" w:hAnsi="Calibri" w:cs="Calibri"/>
          <w:color w:val="000000" w:themeColor="text1"/>
        </w:rPr>
      </w:pPr>
    </w:p>
    <w:p w14:paraId="1C077F6F" w14:textId="0BCB8F3B" w:rsidR="009832A8" w:rsidRPr="00BF05CF" w:rsidRDefault="0064024D" w:rsidP="0064024D">
      <w:pPr>
        <w:spacing w:line="360" w:lineRule="auto"/>
        <w:jc w:val="both"/>
        <w:rPr>
          <w:rFonts w:ascii="Calibri" w:hAnsi="Calibri" w:cs="Calibri"/>
          <w:color w:val="000000" w:themeColor="text1"/>
        </w:rPr>
      </w:pPr>
      <w:r w:rsidRPr="00BF05CF">
        <w:rPr>
          <w:rFonts w:ascii="Calibri" w:hAnsi="Calibri" w:cs="Calibri"/>
          <w:color w:val="000000" w:themeColor="text1"/>
        </w:rPr>
        <w:t xml:space="preserve">However, the effects of pesticide are not limited to mortality, and only when we consider wider metrics like </w:t>
      </w:r>
      <w:r w:rsidR="00080895">
        <w:rPr>
          <w:rFonts w:ascii="Calibri" w:hAnsi="Calibri" w:cs="Calibri"/>
          <w:color w:val="000000" w:themeColor="text1"/>
        </w:rPr>
        <w:t xml:space="preserve">individual and </w:t>
      </w:r>
      <w:r w:rsidRPr="00BF05CF">
        <w:rPr>
          <w:rFonts w:ascii="Calibri" w:hAnsi="Calibri" w:cs="Calibri"/>
          <w:color w:val="000000" w:themeColor="text1"/>
        </w:rPr>
        <w:t xml:space="preserve">colony reproductive success can we truly assess the impact of a pesticide (Straub, Strobl and Neumann, 2020). For example, impairment of learning ability </w:t>
      </w:r>
      <w:r w:rsidR="00EB144A" w:rsidRPr="00BF05CF">
        <w:rPr>
          <w:rFonts w:ascii="Calibri" w:hAnsi="Calibri" w:cs="Calibri"/>
          <w:color w:val="000000" w:themeColor="text1"/>
        </w:rPr>
        <w:t xml:space="preserve">may impact upon </w:t>
      </w:r>
      <w:r w:rsidRPr="00BF05CF">
        <w:rPr>
          <w:rFonts w:ascii="Calibri" w:hAnsi="Calibri" w:cs="Calibri"/>
          <w:color w:val="000000" w:themeColor="text1"/>
        </w:rPr>
        <w:t>foraging efficiency</w:t>
      </w:r>
      <w:r w:rsidR="00EB144A" w:rsidRPr="00BF05CF">
        <w:rPr>
          <w:rFonts w:ascii="Calibri" w:hAnsi="Calibri" w:cs="Calibri"/>
          <w:color w:val="000000" w:themeColor="text1"/>
        </w:rPr>
        <w:t xml:space="preserve"> (Raine and Chittka, 2008)</w:t>
      </w:r>
      <w:r w:rsidRPr="00BF05CF">
        <w:rPr>
          <w:rFonts w:ascii="Calibri" w:hAnsi="Calibri" w:cs="Calibri"/>
          <w:color w:val="000000" w:themeColor="text1"/>
        </w:rPr>
        <w:t xml:space="preserve">, which may then impact </w:t>
      </w:r>
      <w:r w:rsidR="00EB144A" w:rsidRPr="00BF05CF">
        <w:rPr>
          <w:rFonts w:ascii="Calibri" w:hAnsi="Calibri" w:cs="Calibri"/>
          <w:color w:val="000000" w:themeColor="text1"/>
        </w:rPr>
        <w:t xml:space="preserve">colony </w:t>
      </w:r>
      <w:r w:rsidRPr="00BF05CF">
        <w:rPr>
          <w:rFonts w:ascii="Calibri" w:hAnsi="Calibri" w:cs="Calibri"/>
          <w:color w:val="000000" w:themeColor="text1"/>
        </w:rPr>
        <w:t>reproductive success. Ciarlo et al. (2012) tested</w:t>
      </w:r>
      <w:r w:rsidR="00481903" w:rsidRPr="00BF05CF">
        <w:rPr>
          <w:rFonts w:ascii="Calibri" w:hAnsi="Calibri" w:cs="Calibri"/>
          <w:color w:val="000000" w:themeColor="text1"/>
        </w:rPr>
        <w:t xml:space="preserve"> acute</w:t>
      </w:r>
      <w:r w:rsidRPr="00BF05CF">
        <w:rPr>
          <w:rFonts w:ascii="Calibri" w:hAnsi="Calibri" w:cs="Calibri"/>
          <w:color w:val="000000" w:themeColor="text1"/>
        </w:rPr>
        <w:t xml:space="preserve"> 20µg doses of several adjuvant products individually on honeybee learning using the proboscis extension reflex methodology. In the field, a honeybee feeding for just two seconds on sprayed tank mixture (which can be sprayed onto flowering </w:t>
      </w:r>
      <w:r w:rsidR="00986D6D" w:rsidRPr="00BF05CF">
        <w:rPr>
          <w:rFonts w:ascii="Calibri" w:hAnsi="Calibri" w:cs="Calibri"/>
          <w:color w:val="000000" w:themeColor="text1"/>
        </w:rPr>
        <w:t xml:space="preserve">crops or </w:t>
      </w:r>
      <w:r w:rsidRPr="00BF05CF">
        <w:rPr>
          <w:rFonts w:ascii="Calibri" w:hAnsi="Calibri" w:cs="Calibri"/>
          <w:color w:val="000000" w:themeColor="text1"/>
        </w:rPr>
        <w:t xml:space="preserve">weeds) is enough to achieve a 20µg dose of the surfactant adjuvants tested. All 20µg doses of surfactant adjuvants impaired learning, but crop oil concentrates did not, suggesting that the different classes of ‘inert’ ingredient are toxicologically distinct. </w:t>
      </w:r>
    </w:p>
    <w:p w14:paraId="1CD4AE1A" w14:textId="77777777" w:rsidR="009832A8" w:rsidRPr="00BF05CF" w:rsidRDefault="009832A8" w:rsidP="0064024D">
      <w:pPr>
        <w:spacing w:line="360" w:lineRule="auto"/>
        <w:jc w:val="both"/>
        <w:rPr>
          <w:rFonts w:ascii="Calibri" w:hAnsi="Calibri" w:cs="Calibri"/>
          <w:color w:val="000000" w:themeColor="text1"/>
        </w:rPr>
      </w:pPr>
    </w:p>
    <w:p w14:paraId="5D5684D2" w14:textId="6BE9E18F" w:rsidR="0064024D" w:rsidRPr="00BF05CF" w:rsidRDefault="0064024D" w:rsidP="0064024D">
      <w:pPr>
        <w:spacing w:line="360" w:lineRule="auto"/>
        <w:jc w:val="both"/>
        <w:rPr>
          <w:rFonts w:ascii="Calibri" w:hAnsi="Calibri" w:cs="Calibri"/>
          <w:color w:val="000000" w:themeColor="text1"/>
        </w:rPr>
      </w:pPr>
      <w:r w:rsidRPr="00BF05CF">
        <w:rPr>
          <w:rFonts w:ascii="Calibri" w:hAnsi="Calibri" w:cs="Calibri"/>
          <w:color w:val="000000" w:themeColor="text1"/>
        </w:rPr>
        <w:t xml:space="preserve">Another important sublethal effect is queen rearing success, with </w:t>
      </w:r>
      <w:ins w:id="309" w:author="Edward Straw" w:date="2021-05-02T16:16:00Z">
        <w:r w:rsidR="00EB6333">
          <w:rPr>
            <w:rFonts w:ascii="Calibri" w:hAnsi="Calibri" w:cs="Calibri"/>
            <w:color w:val="000000" w:themeColor="text1"/>
          </w:rPr>
          <w:t>reduced</w:t>
        </w:r>
        <w:r w:rsidR="00EB6333" w:rsidRPr="00BF05CF">
          <w:rPr>
            <w:rFonts w:ascii="Calibri" w:hAnsi="Calibri" w:cs="Calibri"/>
            <w:color w:val="000000" w:themeColor="text1"/>
          </w:rPr>
          <w:t xml:space="preserve"> </w:t>
        </w:r>
      </w:ins>
      <w:r w:rsidRPr="00BF05CF">
        <w:rPr>
          <w:rFonts w:ascii="Calibri" w:hAnsi="Calibri" w:cs="Calibri"/>
          <w:color w:val="000000" w:themeColor="text1"/>
        </w:rPr>
        <w:t>queen production being likely to reduce colony fitness</w:t>
      </w:r>
      <w:r w:rsidR="00080895">
        <w:rPr>
          <w:rFonts w:ascii="Calibri" w:hAnsi="Calibri" w:cs="Calibri"/>
          <w:color w:val="000000" w:themeColor="text1"/>
        </w:rPr>
        <w:t xml:space="preserve"> in social bees</w:t>
      </w:r>
      <w:r w:rsidRPr="00BF05CF">
        <w:rPr>
          <w:rFonts w:ascii="Calibri" w:hAnsi="Calibri" w:cs="Calibri"/>
          <w:color w:val="000000" w:themeColor="text1"/>
        </w:rPr>
        <w:t xml:space="preserve">. </w:t>
      </w:r>
      <w:r w:rsidR="00080895">
        <w:rPr>
          <w:rFonts w:ascii="Calibri" w:hAnsi="Calibri" w:cs="Calibri"/>
          <w:color w:val="000000" w:themeColor="text1"/>
        </w:rPr>
        <w:t xml:space="preserve">However, in the only study so far to examine this question, </w:t>
      </w:r>
      <w:r w:rsidRPr="00BF05CF">
        <w:rPr>
          <w:rFonts w:ascii="Calibri" w:hAnsi="Calibri" w:cs="Calibri"/>
          <w:color w:val="000000" w:themeColor="text1"/>
        </w:rPr>
        <w:t>Johnson and Percel, (2013) found no effect of the surfactant adjuvant Break-Thru, at 200ppm</w:t>
      </w:r>
      <w:ins w:id="310" w:author="Edward Straw" w:date="2021-05-03T13:47:00Z">
        <w:r w:rsidR="00523A0A">
          <w:rPr>
            <w:rFonts w:ascii="Calibri" w:hAnsi="Calibri" w:cs="Calibri"/>
            <w:color w:val="000000" w:themeColor="text1"/>
          </w:rPr>
          <w:t xml:space="preserve"> in pollen</w:t>
        </w:r>
      </w:ins>
      <w:r w:rsidRPr="00BF05CF">
        <w:rPr>
          <w:rFonts w:ascii="Calibri" w:hAnsi="Calibri" w:cs="Calibri"/>
          <w:color w:val="000000" w:themeColor="text1"/>
        </w:rPr>
        <w:t xml:space="preserve">, on several metrics of honey bee queen rearing success. </w:t>
      </w:r>
      <w:r w:rsidR="00080895">
        <w:rPr>
          <w:rFonts w:ascii="Calibri" w:hAnsi="Calibri" w:cs="Calibri"/>
          <w:color w:val="000000" w:themeColor="text1"/>
        </w:rPr>
        <w:t>The use of pollen as the exposure source in this study is important, as it represents a significant exposure route for developing bee larvae [ref]. Understanding how residues vary between nectar and pollen (Thompson et al., 2014; Zioga et al., 2020), and how this may impact different life-stages of bee, remains a largely open question.</w:t>
      </w:r>
      <w:r w:rsidRPr="00BF05CF">
        <w:rPr>
          <w:rFonts w:ascii="Calibri" w:hAnsi="Calibri" w:cs="Calibri"/>
          <w:color w:val="000000" w:themeColor="text1"/>
        </w:rPr>
        <w:t xml:space="preserve"> </w:t>
      </w:r>
    </w:p>
    <w:p w14:paraId="5B325796" w14:textId="77777777" w:rsidR="0064024D" w:rsidRPr="00BF05CF" w:rsidRDefault="0064024D" w:rsidP="0064024D">
      <w:pPr>
        <w:spacing w:line="360" w:lineRule="auto"/>
        <w:jc w:val="both"/>
        <w:rPr>
          <w:rFonts w:ascii="Calibri" w:hAnsi="Calibri" w:cs="Calibri"/>
          <w:color w:val="000000" w:themeColor="text1"/>
        </w:rPr>
      </w:pPr>
    </w:p>
    <w:p w14:paraId="3556F387" w14:textId="062916C0" w:rsidR="0064024D" w:rsidRPr="00BF05CF" w:rsidRDefault="0064024D" w:rsidP="0064024D">
      <w:pPr>
        <w:spacing w:line="360" w:lineRule="auto"/>
        <w:jc w:val="both"/>
        <w:rPr>
          <w:rFonts w:ascii="Calibri" w:hAnsi="Calibri" w:cs="Calibri"/>
          <w:color w:val="000000" w:themeColor="text1"/>
        </w:rPr>
      </w:pPr>
      <w:r w:rsidRPr="00BF05CF">
        <w:rPr>
          <w:rFonts w:ascii="Calibri" w:hAnsi="Calibri" w:cs="Calibri"/>
          <w:color w:val="000000" w:themeColor="text1"/>
        </w:rPr>
        <w:t xml:space="preserve">While the studies described above have looked at ‘inert’ ingredients individually, pressures on bee health are multifactorial (Bryden et al., 2013), with novel stressors like agrochemicals </w:t>
      </w:r>
      <w:r w:rsidRPr="00BF05CF">
        <w:rPr>
          <w:rFonts w:ascii="Calibri" w:hAnsi="Calibri" w:cs="Calibri"/>
          <w:color w:val="000000" w:themeColor="text1"/>
        </w:rPr>
        <w:lastRenderedPageBreak/>
        <w:t xml:space="preserve">adding to pre-existing stressors like parasites. Consequently, we may only be able to appreciate the impact pesticides have when we understand how they interact with other stressors. </w:t>
      </w:r>
      <w:ins w:id="311" w:author="Edward Straw" w:date="2021-05-03T13:51:00Z">
        <w:r w:rsidR="00D02EDA">
          <w:rPr>
            <w:rFonts w:ascii="Calibri" w:hAnsi="Calibri" w:cs="Calibri"/>
            <w:color w:val="000000" w:themeColor="text1"/>
          </w:rPr>
          <w:t>In o</w:t>
        </w:r>
      </w:ins>
      <w:r w:rsidRPr="00BF05CF">
        <w:rPr>
          <w:rFonts w:ascii="Calibri" w:hAnsi="Calibri" w:cs="Calibri"/>
          <w:color w:val="000000" w:themeColor="text1"/>
        </w:rPr>
        <w:t>nly one publication has the interaction between an ‘inert’ ingredient and a stressor other than another agrochemical</w:t>
      </w:r>
      <w:ins w:id="312" w:author="Edward Straw" w:date="2021-05-03T13:51:00Z">
        <w:r w:rsidR="00D02EDA">
          <w:rPr>
            <w:rFonts w:ascii="Calibri" w:hAnsi="Calibri" w:cs="Calibri"/>
            <w:color w:val="000000" w:themeColor="text1"/>
          </w:rPr>
          <w:t xml:space="preserve"> been tested</w:t>
        </w:r>
      </w:ins>
      <w:r w:rsidRPr="00BF05CF">
        <w:rPr>
          <w:rFonts w:ascii="Calibri" w:hAnsi="Calibri" w:cs="Calibri"/>
          <w:color w:val="000000" w:themeColor="text1"/>
        </w:rPr>
        <w:t xml:space="preserve">. In a fully crossed experimental design Fine, Cox-Foster and Mullin (2016) spiked honeybee larval diets with 10ppm of the surfactant adjuvant Sylgard 309 and a representative dose of a mixed virus inoculum. The surfactant adjuvant was found to increase black queen cell viral titre significantly, demonstrating a </w:t>
      </w:r>
      <w:ins w:id="313" w:author="Edward Straw" w:date="2021-05-03T13:52:00Z">
        <w:r w:rsidR="00776B48">
          <w:rPr>
            <w:rFonts w:ascii="Calibri" w:hAnsi="Calibri" w:cs="Calibri"/>
            <w:color w:val="000000" w:themeColor="text1"/>
          </w:rPr>
          <w:t>interaction</w:t>
        </w:r>
        <w:r w:rsidR="00776B48" w:rsidRPr="00BF05CF">
          <w:rPr>
            <w:rFonts w:ascii="Calibri" w:hAnsi="Calibri" w:cs="Calibri"/>
            <w:color w:val="000000" w:themeColor="text1"/>
          </w:rPr>
          <w:t xml:space="preserve"> </w:t>
        </w:r>
      </w:ins>
      <w:r w:rsidRPr="00BF05CF">
        <w:rPr>
          <w:rFonts w:ascii="Calibri" w:hAnsi="Calibri" w:cs="Calibri"/>
          <w:color w:val="000000" w:themeColor="text1"/>
        </w:rPr>
        <w:t xml:space="preserve">between the stressors. Both stressors alone reduced larval survival, causing failed moults, melanisation and other developmental abnormalities. When combined the stressors acted synergistically, causing more larval mortality than the additive impacts of either stressors relative to the control. </w:t>
      </w:r>
    </w:p>
    <w:p w14:paraId="63C95A4E" w14:textId="77777777" w:rsidR="0064024D" w:rsidRPr="00BF05CF" w:rsidRDefault="0064024D" w:rsidP="0064024D">
      <w:pPr>
        <w:spacing w:line="360" w:lineRule="auto"/>
        <w:jc w:val="both"/>
        <w:rPr>
          <w:rFonts w:ascii="Calibri" w:hAnsi="Calibri" w:cs="Calibri"/>
          <w:color w:val="000000" w:themeColor="text1"/>
        </w:rPr>
      </w:pPr>
    </w:p>
    <w:p w14:paraId="3E9A617D" w14:textId="000F9075" w:rsidR="0064024D" w:rsidRPr="00BF05CF" w:rsidRDefault="0064024D" w:rsidP="0064024D">
      <w:pPr>
        <w:spacing w:line="360" w:lineRule="auto"/>
        <w:jc w:val="both"/>
        <w:rPr>
          <w:rFonts w:ascii="Calibri" w:hAnsi="Calibri" w:cs="Calibri"/>
          <w:color w:val="000000" w:themeColor="text1"/>
        </w:rPr>
      </w:pPr>
      <w:r w:rsidRPr="00BF05CF">
        <w:rPr>
          <w:rFonts w:ascii="Calibri" w:hAnsi="Calibri" w:cs="Calibri"/>
          <w:color w:val="000000" w:themeColor="text1"/>
        </w:rPr>
        <w:t>The systematic review conducted returned no publications on bumble bees (</w:t>
      </w:r>
      <w:r w:rsidRPr="00BF05CF">
        <w:rPr>
          <w:rFonts w:ascii="Calibri" w:hAnsi="Calibri" w:cs="Calibri"/>
          <w:i/>
          <w:iCs/>
          <w:color w:val="000000" w:themeColor="text1"/>
        </w:rPr>
        <w:t>Bombus spp.</w:t>
      </w:r>
      <w:r w:rsidRPr="00BF05CF">
        <w:rPr>
          <w:rFonts w:ascii="Calibri" w:hAnsi="Calibri" w:cs="Calibri"/>
          <w:color w:val="000000" w:themeColor="text1"/>
        </w:rPr>
        <w:t>), which is alarming given their agricultural and cultural importance</w:t>
      </w:r>
      <w:ins w:id="314" w:author="Brown, Mark" w:date="2021-03-24T11:01:00Z">
        <w:r w:rsidR="00080895">
          <w:rPr>
            <w:rFonts w:ascii="Calibri" w:hAnsi="Calibri" w:cs="Calibri"/>
            <w:color w:val="000000" w:themeColor="text1"/>
          </w:rPr>
          <w:t xml:space="preserve"> [ref needed]</w:t>
        </w:r>
      </w:ins>
      <w:r w:rsidRPr="00BF05CF">
        <w:rPr>
          <w:rFonts w:ascii="Calibri" w:hAnsi="Calibri" w:cs="Calibri"/>
          <w:color w:val="000000" w:themeColor="text1"/>
        </w:rPr>
        <w:t xml:space="preserve">. Only two publications have tested the effects of ‘inert’ ingredients on bee species other than honeybees, with both testing solitary bee species. Ladurner et </w:t>
      </w:r>
      <w:r w:rsidR="00900479" w:rsidRPr="00BF05CF">
        <w:rPr>
          <w:rFonts w:ascii="Calibri" w:hAnsi="Calibri" w:cs="Calibri"/>
          <w:color w:val="000000" w:themeColor="text1"/>
        </w:rPr>
        <w:t>al. (</w:t>
      </w:r>
      <w:r w:rsidRPr="00BF05CF">
        <w:rPr>
          <w:rFonts w:ascii="Calibri" w:hAnsi="Calibri" w:cs="Calibri"/>
          <w:color w:val="000000" w:themeColor="text1"/>
        </w:rPr>
        <w:t xml:space="preserve">2008) tested the effects of the surfactant adjuvant Dyne-Amic on </w:t>
      </w:r>
      <w:r w:rsidRPr="00BF05CF">
        <w:rPr>
          <w:rFonts w:ascii="Calibri" w:hAnsi="Calibri" w:cs="Calibri"/>
          <w:i/>
          <w:iCs/>
          <w:color w:val="000000" w:themeColor="text1"/>
        </w:rPr>
        <w:t>Osmia lignaria</w:t>
      </w:r>
      <w:r w:rsidRPr="00BF05CF">
        <w:rPr>
          <w:rFonts w:ascii="Calibri" w:hAnsi="Calibri" w:cs="Calibri"/>
          <w:color w:val="000000" w:themeColor="text1"/>
        </w:rPr>
        <w:t xml:space="preserve"> nesting behaviour and reproduction and reported no lethal or behavioural effects of Dyne-Amic.</w:t>
      </w:r>
      <w:r w:rsidR="00776B48" w:rsidRPr="00BF05CF">
        <w:rPr>
          <w:rFonts w:ascii="Calibri" w:hAnsi="Calibri" w:cs="Calibri"/>
          <w:color w:val="000000" w:themeColor="text1"/>
        </w:rPr>
        <w:t xml:space="preserve"> </w:t>
      </w:r>
      <w:r w:rsidR="00080895">
        <w:rPr>
          <w:rFonts w:ascii="Calibri" w:hAnsi="Calibri" w:cs="Calibri"/>
          <w:color w:val="000000" w:themeColor="text1"/>
        </w:rPr>
        <w:t>In contrast,</w:t>
      </w:r>
      <w:r w:rsidRPr="00BF05CF">
        <w:rPr>
          <w:rFonts w:ascii="Calibri" w:hAnsi="Calibri" w:cs="Calibri"/>
          <w:color w:val="000000" w:themeColor="text1"/>
        </w:rPr>
        <w:t xml:space="preserve"> Artz and Pitts-Singer (2015) tested the effects of the surfactant adjuvant N-90 on both </w:t>
      </w:r>
      <w:r w:rsidRPr="00BF05CF">
        <w:rPr>
          <w:rFonts w:ascii="Calibri" w:hAnsi="Calibri" w:cs="Calibri"/>
          <w:i/>
          <w:iCs/>
          <w:color w:val="000000" w:themeColor="text1"/>
        </w:rPr>
        <w:t>O. lignaria</w:t>
      </w:r>
      <w:r w:rsidRPr="00BF05CF">
        <w:rPr>
          <w:rFonts w:ascii="Calibri" w:hAnsi="Calibri" w:cs="Calibri"/>
          <w:color w:val="000000" w:themeColor="text1"/>
        </w:rPr>
        <w:t xml:space="preserve"> and </w:t>
      </w:r>
      <w:r w:rsidRPr="00BF05CF">
        <w:rPr>
          <w:rFonts w:ascii="Calibri" w:hAnsi="Calibri" w:cs="Calibri"/>
          <w:i/>
          <w:iCs/>
          <w:color w:val="000000" w:themeColor="text1"/>
        </w:rPr>
        <w:t>Megachile rotunda</w:t>
      </w:r>
      <w:r w:rsidRPr="00BF05CF">
        <w:rPr>
          <w:rFonts w:ascii="Calibri" w:hAnsi="Calibri" w:cs="Calibri"/>
          <w:color w:val="000000" w:themeColor="text1"/>
        </w:rPr>
        <w:t xml:space="preserve"> when sprayed on </w:t>
      </w:r>
      <w:r w:rsidRPr="00BF05CF">
        <w:rPr>
          <w:rFonts w:ascii="Calibri" w:hAnsi="Calibri" w:cs="Calibri"/>
          <w:i/>
          <w:iCs/>
          <w:color w:val="000000" w:themeColor="text1"/>
        </w:rPr>
        <w:t xml:space="preserve">P. tanacetifolia </w:t>
      </w:r>
      <w:r w:rsidRPr="00BF05CF">
        <w:rPr>
          <w:rFonts w:ascii="Calibri" w:hAnsi="Calibri" w:cs="Calibri"/>
          <w:color w:val="000000" w:themeColor="text1"/>
        </w:rPr>
        <w:t>and</w:t>
      </w:r>
      <w:r w:rsidRPr="00BF05CF">
        <w:rPr>
          <w:rFonts w:ascii="Calibri" w:hAnsi="Calibri" w:cs="Calibri"/>
          <w:i/>
          <w:iCs/>
          <w:color w:val="000000" w:themeColor="text1"/>
        </w:rPr>
        <w:t xml:space="preserve"> Sinapis alba</w:t>
      </w:r>
      <w:r w:rsidRPr="00BF05CF">
        <w:rPr>
          <w:rFonts w:ascii="Calibri" w:hAnsi="Calibri" w:cs="Calibri"/>
          <w:color w:val="000000" w:themeColor="text1"/>
        </w:rPr>
        <w:t xml:space="preserve"> at label-recommended rates. In flight cages with the sprayed crops, </w:t>
      </w:r>
      <w:r w:rsidR="00080895" w:rsidRPr="00BF05CF">
        <w:rPr>
          <w:rFonts w:ascii="Calibri" w:hAnsi="Calibri" w:cs="Calibri"/>
          <w:color w:val="000000" w:themeColor="text1"/>
        </w:rPr>
        <w:t xml:space="preserve">nest recognition ability </w:t>
      </w:r>
      <w:r w:rsidR="00080895">
        <w:rPr>
          <w:rFonts w:ascii="Calibri" w:hAnsi="Calibri" w:cs="Calibri"/>
          <w:color w:val="000000" w:themeColor="text1"/>
        </w:rPr>
        <w:t xml:space="preserve">in </w:t>
      </w:r>
      <w:r w:rsidRPr="00BF05CF">
        <w:rPr>
          <w:rFonts w:ascii="Calibri" w:hAnsi="Calibri" w:cs="Calibri"/>
          <w:color w:val="000000" w:themeColor="text1"/>
        </w:rPr>
        <w:t xml:space="preserve">both species </w:t>
      </w:r>
      <w:r w:rsidR="00080895">
        <w:rPr>
          <w:rFonts w:ascii="Calibri" w:hAnsi="Calibri" w:cs="Calibri"/>
          <w:color w:val="000000" w:themeColor="text1"/>
        </w:rPr>
        <w:t>was</w:t>
      </w:r>
      <w:r w:rsidR="00080895" w:rsidRPr="00BF05CF">
        <w:rPr>
          <w:rFonts w:ascii="Calibri" w:hAnsi="Calibri" w:cs="Calibri"/>
          <w:color w:val="000000" w:themeColor="text1"/>
        </w:rPr>
        <w:t xml:space="preserve"> </w:t>
      </w:r>
      <w:r w:rsidRPr="00BF05CF">
        <w:rPr>
          <w:rFonts w:ascii="Calibri" w:hAnsi="Calibri" w:cs="Calibri"/>
          <w:color w:val="000000" w:themeColor="text1"/>
        </w:rPr>
        <w:t xml:space="preserve">significantly impaired by N-90. </w:t>
      </w:r>
      <w:r w:rsidR="00080895">
        <w:rPr>
          <w:rFonts w:ascii="Calibri" w:hAnsi="Calibri" w:cs="Calibri"/>
          <w:color w:val="000000" w:themeColor="text1"/>
        </w:rPr>
        <w:t>While no mortality was found, t</w:t>
      </w:r>
      <w:r w:rsidRPr="00BF05CF">
        <w:rPr>
          <w:rFonts w:ascii="Calibri" w:hAnsi="Calibri" w:cs="Calibri"/>
          <w:color w:val="000000" w:themeColor="text1"/>
        </w:rPr>
        <w:t>he</w:t>
      </w:r>
      <w:r w:rsidR="00080895">
        <w:rPr>
          <w:rFonts w:ascii="Calibri" w:hAnsi="Calibri" w:cs="Calibri"/>
          <w:color w:val="000000" w:themeColor="text1"/>
        </w:rPr>
        <w:t>se results are likely to be conservative, as the N-90 spray</w:t>
      </w:r>
      <w:r w:rsidRPr="00BF05CF">
        <w:rPr>
          <w:rFonts w:ascii="Calibri" w:hAnsi="Calibri" w:cs="Calibri"/>
          <w:color w:val="000000" w:themeColor="text1"/>
        </w:rPr>
        <w:t xml:space="preserve"> was applied at night when bees were not foraging</w:t>
      </w:r>
      <w:r w:rsidR="00080895">
        <w:rPr>
          <w:rFonts w:ascii="Calibri" w:hAnsi="Calibri" w:cs="Calibri"/>
          <w:color w:val="000000" w:themeColor="text1"/>
        </w:rPr>
        <w:t>, whereas</w:t>
      </w:r>
      <w:r w:rsidRPr="00BF05CF">
        <w:rPr>
          <w:rFonts w:ascii="Calibri" w:hAnsi="Calibri" w:cs="Calibri"/>
          <w:color w:val="000000" w:themeColor="text1"/>
        </w:rPr>
        <w:t xml:space="preserve"> </w:t>
      </w:r>
      <w:r w:rsidR="00080895">
        <w:rPr>
          <w:rFonts w:ascii="Calibri" w:hAnsi="Calibri" w:cs="Calibri"/>
          <w:color w:val="000000" w:themeColor="text1"/>
        </w:rPr>
        <w:t>l</w:t>
      </w:r>
      <w:r w:rsidRPr="00BF05CF">
        <w:rPr>
          <w:rFonts w:ascii="Calibri" w:hAnsi="Calibri" w:cs="Calibri"/>
          <w:color w:val="000000" w:themeColor="text1"/>
        </w:rPr>
        <w:t>abel guidance for N-90 do not mandate night application (N-90 Label), and so realistic field usage may result in direct contact with the spray, rather than residues which may have dried by the time bees become active. For similar substances direct contact can cause significant mortality, as seen in Goodwin and McBrydie (2000).</w:t>
      </w:r>
    </w:p>
    <w:p w14:paraId="439ADB9E" w14:textId="77777777" w:rsidR="0064024D" w:rsidRPr="00BF05CF" w:rsidRDefault="0064024D" w:rsidP="0064024D">
      <w:pPr>
        <w:spacing w:line="360" w:lineRule="auto"/>
        <w:jc w:val="both"/>
        <w:rPr>
          <w:rFonts w:ascii="Calibri" w:hAnsi="Calibri" w:cs="Calibri"/>
          <w:color w:val="000000" w:themeColor="text1"/>
        </w:rPr>
      </w:pPr>
    </w:p>
    <w:p w14:paraId="26E802C2" w14:textId="18BB658A" w:rsidR="0064024D" w:rsidRPr="00BF05CF" w:rsidRDefault="0064024D" w:rsidP="0064024D">
      <w:pPr>
        <w:spacing w:line="360" w:lineRule="auto"/>
        <w:jc w:val="both"/>
        <w:rPr>
          <w:rFonts w:ascii="Calibri" w:hAnsi="Calibri" w:cs="Calibri"/>
          <w:color w:val="000000" w:themeColor="text1"/>
        </w:rPr>
      </w:pPr>
      <w:r w:rsidRPr="00BF05CF">
        <w:rPr>
          <w:rFonts w:ascii="Calibri" w:hAnsi="Calibri" w:cs="Calibri"/>
          <w:color w:val="000000" w:themeColor="text1"/>
        </w:rPr>
        <w:t xml:space="preserve">Beyond the research into surfactant adjuvants listed above, (and Ciarlo et al., 2012 which tested the effects of crop oil concentrates on honey bee learning ability) the only other groups of ‘inert’ ingredients tested have been the two solvents N-Methyl-2-Pyrrolidone (NMP) and Dimethyl Sulfoxide (DMSO). These solvents are alternatives to one another with one producer </w:t>
      </w:r>
      <w:r w:rsidRPr="00BF05CF">
        <w:rPr>
          <w:rFonts w:ascii="Calibri" w:hAnsi="Calibri" w:cs="Calibri"/>
          <w:color w:val="000000" w:themeColor="text1"/>
        </w:rPr>
        <w:lastRenderedPageBreak/>
        <w:t xml:space="preserve">of DMSO advertising it as safer and less toxic than NMP (Gaylord Chemical Information Sheet). Promotional literature for DMSO also advertises that its low toxicity means it does not have to feature as a listed co-formulant in the EU. Both NMP and DMSO are widely used solvents in agricultural formulations (Zhu et </w:t>
      </w:r>
      <w:r w:rsidR="00900479" w:rsidRPr="00BF05CF">
        <w:rPr>
          <w:rFonts w:ascii="Calibri" w:hAnsi="Calibri" w:cs="Calibri"/>
          <w:color w:val="000000" w:themeColor="text1"/>
        </w:rPr>
        <w:t xml:space="preserve">al., </w:t>
      </w:r>
      <w:r w:rsidRPr="00BF05CF">
        <w:rPr>
          <w:rFonts w:ascii="Calibri" w:hAnsi="Calibri" w:cs="Calibri"/>
          <w:color w:val="000000" w:themeColor="text1"/>
        </w:rPr>
        <w:t>2014, Gaylord Chemical Information Sheet).</w:t>
      </w:r>
    </w:p>
    <w:p w14:paraId="2DBE9575" w14:textId="77777777" w:rsidR="0064024D" w:rsidRPr="00BF05CF" w:rsidRDefault="0064024D" w:rsidP="0064024D">
      <w:pPr>
        <w:spacing w:line="360" w:lineRule="auto"/>
        <w:jc w:val="both"/>
        <w:rPr>
          <w:rFonts w:ascii="Calibri" w:hAnsi="Calibri" w:cs="Calibri"/>
          <w:color w:val="000000" w:themeColor="text1"/>
        </w:rPr>
      </w:pPr>
    </w:p>
    <w:p w14:paraId="0FD87B1A" w14:textId="77777777" w:rsidR="001175A7" w:rsidRPr="00BF05CF" w:rsidRDefault="0064024D" w:rsidP="0064024D">
      <w:pPr>
        <w:spacing w:line="360" w:lineRule="auto"/>
        <w:jc w:val="both"/>
        <w:rPr>
          <w:rFonts w:ascii="Calibri" w:hAnsi="Calibri" w:cs="Calibri"/>
          <w:color w:val="000000" w:themeColor="text1"/>
        </w:rPr>
      </w:pPr>
      <w:r w:rsidRPr="00BF05CF">
        <w:rPr>
          <w:rFonts w:ascii="Calibri" w:hAnsi="Calibri" w:cs="Calibri"/>
          <w:color w:val="000000" w:themeColor="text1"/>
        </w:rPr>
        <w:t xml:space="preserve">All work on oral exposure to </w:t>
      </w:r>
      <w:r w:rsidR="005D7068" w:rsidRPr="00BF05CF">
        <w:rPr>
          <w:rFonts w:ascii="Calibri" w:hAnsi="Calibri" w:cs="Calibri"/>
          <w:color w:val="000000" w:themeColor="text1"/>
        </w:rPr>
        <w:t>NMP</w:t>
      </w:r>
      <w:r w:rsidRPr="00BF05CF">
        <w:rPr>
          <w:rFonts w:ascii="Calibri" w:hAnsi="Calibri" w:cs="Calibri"/>
          <w:color w:val="000000" w:themeColor="text1"/>
        </w:rPr>
        <w:t xml:space="preserve"> has used a chronic feeding regime whereby NMP was administered through sucrose. As no residue analyses of field realistic NMP nectar concentrations are currently available, a wide range of concentrations (100- 20,000ppm) have been used in the literature. The first study to assess NMP toxicity to honey bee larvae was Zhu et </w:t>
      </w:r>
      <w:r w:rsidR="00900479" w:rsidRPr="00BF05CF">
        <w:rPr>
          <w:rFonts w:ascii="Calibri" w:hAnsi="Calibri" w:cs="Calibri"/>
          <w:color w:val="000000" w:themeColor="text1"/>
        </w:rPr>
        <w:t>al. (</w:t>
      </w:r>
      <w:r w:rsidRPr="00BF05CF">
        <w:rPr>
          <w:rFonts w:ascii="Calibri" w:hAnsi="Calibri" w:cs="Calibri"/>
          <w:color w:val="000000" w:themeColor="text1"/>
        </w:rPr>
        <w:t xml:space="preserve">2014), which found 50% mortality within 12 hours at 10,000ppm; however, in the absence of a control, these results cannot be interpreted (it is for this reason the </w:t>
      </w:r>
      <w:r w:rsidR="009D2870" w:rsidRPr="00BF05CF">
        <w:rPr>
          <w:rFonts w:ascii="Calibri" w:hAnsi="Calibri" w:cs="Calibri"/>
          <w:color w:val="000000" w:themeColor="text1"/>
        </w:rPr>
        <w:t>publication</w:t>
      </w:r>
      <w:r w:rsidRPr="00BF05CF">
        <w:rPr>
          <w:rFonts w:ascii="Calibri" w:hAnsi="Calibri" w:cs="Calibri"/>
          <w:color w:val="000000" w:themeColor="text1"/>
        </w:rPr>
        <w:t xml:space="preserve"> is omitted from the systematic review results, which requires an appropriate control). When repeated, in a study by Fine et </w:t>
      </w:r>
      <w:r w:rsidR="00900479" w:rsidRPr="00BF05CF">
        <w:rPr>
          <w:rFonts w:ascii="Calibri" w:hAnsi="Calibri" w:cs="Calibri"/>
          <w:color w:val="000000" w:themeColor="text1"/>
        </w:rPr>
        <w:t xml:space="preserve">al. </w:t>
      </w:r>
      <w:r w:rsidRPr="00BF05CF">
        <w:rPr>
          <w:rFonts w:ascii="Calibri" w:hAnsi="Calibri" w:cs="Calibri"/>
          <w:color w:val="000000" w:themeColor="text1"/>
        </w:rPr>
        <w:t xml:space="preserve">(2017), 100ppm of NMP caused significant larval mortality compared to the control, although mortality did not reach 50% over the 20-day trial period. In contrast, adult honeybees </w:t>
      </w:r>
      <w:r w:rsidR="00CF3AB3" w:rsidRPr="00BF05CF">
        <w:rPr>
          <w:rFonts w:ascii="Calibri" w:hAnsi="Calibri" w:cs="Calibri"/>
          <w:color w:val="000000" w:themeColor="text1"/>
        </w:rPr>
        <w:t>only</w:t>
      </w:r>
      <w:r w:rsidRPr="00BF05CF">
        <w:rPr>
          <w:rFonts w:ascii="Calibri" w:hAnsi="Calibri" w:cs="Calibri"/>
          <w:color w:val="000000" w:themeColor="text1"/>
        </w:rPr>
        <w:t xml:space="preserve"> experience</w:t>
      </w:r>
      <w:r w:rsidR="00CF3AB3" w:rsidRPr="00BF05CF">
        <w:rPr>
          <w:rFonts w:ascii="Calibri" w:hAnsi="Calibri" w:cs="Calibri"/>
          <w:color w:val="000000" w:themeColor="text1"/>
        </w:rPr>
        <w:t>d</w:t>
      </w:r>
      <w:r w:rsidRPr="00BF05CF">
        <w:rPr>
          <w:rFonts w:ascii="Calibri" w:hAnsi="Calibri" w:cs="Calibri"/>
          <w:color w:val="000000" w:themeColor="text1"/>
        </w:rPr>
        <w:t xml:space="preserve"> significant mortality at doses as high as 5000ppm treatment (Fine and Mullin 2017)</w:t>
      </w:r>
      <w:r w:rsidR="00497292" w:rsidRPr="00BF05CF">
        <w:rPr>
          <w:rFonts w:ascii="Calibri" w:hAnsi="Calibri" w:cs="Calibri"/>
          <w:color w:val="000000" w:themeColor="text1"/>
        </w:rPr>
        <w:t>, which is unlikely to be a field realistic chronic exposure</w:t>
      </w:r>
      <w:r w:rsidRPr="00BF05CF">
        <w:rPr>
          <w:rFonts w:ascii="Calibri" w:hAnsi="Calibri" w:cs="Calibri"/>
          <w:color w:val="000000" w:themeColor="text1"/>
        </w:rPr>
        <w:t xml:space="preserve">. This suggests that larvae are more susceptible to NMP than adults. </w:t>
      </w:r>
      <w:r w:rsidR="00332E60" w:rsidRPr="00BF05CF">
        <w:rPr>
          <w:rFonts w:ascii="Calibri" w:hAnsi="Calibri" w:cs="Calibri"/>
          <w:color w:val="000000" w:themeColor="text1"/>
        </w:rPr>
        <w:t>The effects of chronic exposure to 500ppm NMP for 7-10 days on honeybee colony health was also investigated by Fine et al. (2017). This dose is above the 100ppm which is known to cause larval mortality, but below the 5000ppm which causes adult mortality. In this study, NMP inhibited colony weight gain and emerging forager counts, which is most likely to be caused by larval mortality and knock-on effects on colony foraging.</w:t>
      </w:r>
      <w:r w:rsidR="001175A7" w:rsidRPr="00BF05CF">
        <w:rPr>
          <w:rFonts w:ascii="Calibri" w:hAnsi="Calibri" w:cs="Calibri"/>
          <w:color w:val="000000" w:themeColor="text1"/>
        </w:rPr>
        <w:t xml:space="preserve"> </w:t>
      </w:r>
    </w:p>
    <w:p w14:paraId="70A8ADBB" w14:textId="77777777" w:rsidR="001175A7" w:rsidRPr="00BF05CF" w:rsidRDefault="001175A7" w:rsidP="0064024D">
      <w:pPr>
        <w:spacing w:line="360" w:lineRule="auto"/>
        <w:jc w:val="both"/>
        <w:rPr>
          <w:rFonts w:ascii="Calibri" w:hAnsi="Calibri" w:cs="Calibri"/>
          <w:color w:val="000000" w:themeColor="text1"/>
        </w:rPr>
      </w:pPr>
    </w:p>
    <w:p w14:paraId="27864590" w14:textId="710812C6" w:rsidR="0064024D" w:rsidRPr="00BF05CF" w:rsidRDefault="001175A7" w:rsidP="0064024D">
      <w:pPr>
        <w:spacing w:line="360" w:lineRule="auto"/>
        <w:jc w:val="both"/>
        <w:rPr>
          <w:rFonts w:ascii="Calibri" w:hAnsi="Calibri" w:cs="Calibri"/>
          <w:color w:val="000000" w:themeColor="text1"/>
        </w:rPr>
      </w:pPr>
      <w:r w:rsidRPr="00BF05CF">
        <w:rPr>
          <w:rFonts w:ascii="Calibri" w:hAnsi="Calibri" w:cs="Calibri"/>
          <w:color w:val="000000" w:themeColor="text1"/>
        </w:rPr>
        <w:t xml:space="preserve">To </w:t>
      </w:r>
      <w:r w:rsidR="00080895">
        <w:rPr>
          <w:rFonts w:ascii="Calibri" w:hAnsi="Calibri" w:cs="Calibri"/>
          <w:color w:val="000000" w:themeColor="text1"/>
        </w:rPr>
        <w:t xml:space="preserve">investigate whether higher impacts of NMP on larvae were a function of differential detoxification, </w:t>
      </w:r>
      <w:r w:rsidR="0064024D" w:rsidRPr="00BF05CF">
        <w:rPr>
          <w:rFonts w:ascii="Calibri" w:hAnsi="Calibri" w:cs="Calibri"/>
          <w:color w:val="000000" w:themeColor="text1"/>
        </w:rPr>
        <w:t>Fine and Mullin (2017) fed honeybee workers and larvae 200ppm NMP for six days</w:t>
      </w:r>
      <w:r w:rsidR="00127F30" w:rsidRPr="00BF05CF">
        <w:rPr>
          <w:rFonts w:ascii="Calibri" w:hAnsi="Calibri" w:cs="Calibri"/>
          <w:color w:val="000000" w:themeColor="text1"/>
        </w:rPr>
        <w:t xml:space="preserve"> </w:t>
      </w:r>
      <w:r w:rsidR="00080895">
        <w:rPr>
          <w:rFonts w:ascii="Calibri" w:hAnsi="Calibri" w:cs="Calibri"/>
          <w:color w:val="000000" w:themeColor="text1"/>
        </w:rPr>
        <w:t>and</w:t>
      </w:r>
      <w:r w:rsidR="0064024D" w:rsidRPr="00BF05CF">
        <w:rPr>
          <w:rFonts w:ascii="Calibri" w:hAnsi="Calibri" w:cs="Calibri"/>
          <w:color w:val="000000" w:themeColor="text1"/>
        </w:rPr>
        <w:t xml:space="preserve"> quantif</w:t>
      </w:r>
      <w:r w:rsidR="00080895">
        <w:rPr>
          <w:rFonts w:ascii="Calibri" w:hAnsi="Calibri" w:cs="Calibri"/>
          <w:color w:val="000000" w:themeColor="text1"/>
        </w:rPr>
        <w:t>ied</w:t>
      </w:r>
      <w:r w:rsidR="0064024D" w:rsidRPr="00BF05CF">
        <w:rPr>
          <w:rFonts w:ascii="Calibri" w:hAnsi="Calibri" w:cs="Calibri"/>
          <w:color w:val="000000" w:themeColor="text1"/>
        </w:rPr>
        <w:t xml:space="preserve"> residues of the NMP and its metabolites from the adults and larvae</w:t>
      </w:r>
      <w:r w:rsidR="00080895">
        <w:rPr>
          <w:rFonts w:ascii="Calibri" w:hAnsi="Calibri" w:cs="Calibri"/>
          <w:color w:val="000000" w:themeColor="text1"/>
        </w:rPr>
        <w:t>. They found</w:t>
      </w:r>
      <w:r w:rsidR="0064024D" w:rsidRPr="00BF05CF">
        <w:rPr>
          <w:rFonts w:ascii="Calibri" w:hAnsi="Calibri" w:cs="Calibri"/>
          <w:color w:val="000000" w:themeColor="text1"/>
        </w:rPr>
        <w:t xml:space="preserve"> that larvae were less able to detoxify the NMP</w:t>
      </w:r>
      <w:r w:rsidR="00080895">
        <w:rPr>
          <w:rFonts w:ascii="Calibri" w:hAnsi="Calibri" w:cs="Calibri"/>
          <w:color w:val="000000" w:themeColor="text1"/>
        </w:rPr>
        <w:t>, and</w:t>
      </w:r>
      <w:r w:rsidR="0064024D" w:rsidRPr="00BF05CF">
        <w:rPr>
          <w:rFonts w:ascii="Calibri" w:hAnsi="Calibri" w:cs="Calibri"/>
          <w:color w:val="000000" w:themeColor="text1"/>
        </w:rPr>
        <w:t xml:space="preserve"> </w:t>
      </w:r>
      <w:r w:rsidR="00080895">
        <w:rPr>
          <w:rFonts w:ascii="Calibri" w:hAnsi="Calibri" w:cs="Calibri"/>
          <w:color w:val="000000" w:themeColor="text1"/>
        </w:rPr>
        <w:t>t</w:t>
      </w:r>
      <w:r w:rsidR="0064024D" w:rsidRPr="00BF05CF">
        <w:rPr>
          <w:rFonts w:ascii="Calibri" w:hAnsi="Calibri" w:cs="Calibri"/>
          <w:color w:val="000000" w:themeColor="text1"/>
        </w:rPr>
        <w:t xml:space="preserve">his </w:t>
      </w:r>
      <w:r w:rsidR="00080895">
        <w:rPr>
          <w:rFonts w:ascii="Calibri" w:hAnsi="Calibri" w:cs="Calibri"/>
          <w:color w:val="000000" w:themeColor="text1"/>
        </w:rPr>
        <w:t xml:space="preserve">may </w:t>
      </w:r>
      <w:r w:rsidR="0064024D" w:rsidRPr="00BF05CF">
        <w:rPr>
          <w:rFonts w:ascii="Calibri" w:hAnsi="Calibri" w:cs="Calibri"/>
          <w:color w:val="000000" w:themeColor="text1"/>
        </w:rPr>
        <w:t xml:space="preserve">explain the higher sensitivity of larvae to NMP. </w:t>
      </w:r>
    </w:p>
    <w:p w14:paraId="652763CD" w14:textId="77777777" w:rsidR="0064024D" w:rsidRPr="00BF05CF" w:rsidRDefault="0064024D" w:rsidP="0064024D">
      <w:pPr>
        <w:spacing w:line="360" w:lineRule="auto"/>
        <w:jc w:val="both"/>
        <w:rPr>
          <w:rFonts w:ascii="Calibri" w:hAnsi="Calibri" w:cs="Calibri"/>
          <w:color w:val="000000" w:themeColor="text1"/>
        </w:rPr>
      </w:pPr>
    </w:p>
    <w:p w14:paraId="332C9C0B" w14:textId="697236C9" w:rsidR="0064024D" w:rsidRPr="00BF05CF" w:rsidRDefault="0064024D" w:rsidP="0064024D">
      <w:pPr>
        <w:spacing w:line="360" w:lineRule="auto"/>
        <w:jc w:val="both"/>
        <w:rPr>
          <w:rFonts w:ascii="Calibri" w:hAnsi="Calibri" w:cs="Calibri"/>
          <w:color w:val="000000" w:themeColor="text1"/>
        </w:rPr>
      </w:pPr>
      <w:r w:rsidRPr="00BF05CF">
        <w:rPr>
          <w:rFonts w:ascii="Calibri" w:hAnsi="Calibri" w:cs="Calibri"/>
          <w:color w:val="000000" w:themeColor="text1"/>
        </w:rPr>
        <w:t>Using OECD 214, NMP was found to have an acute contact LD</w:t>
      </w:r>
      <w:r w:rsidRPr="00BF05CF">
        <w:rPr>
          <w:rFonts w:ascii="Calibri" w:hAnsi="Calibri" w:cs="Calibri"/>
          <w:color w:val="000000" w:themeColor="text1"/>
          <w:vertAlign w:val="subscript"/>
        </w:rPr>
        <w:t>50</w:t>
      </w:r>
      <w:r w:rsidRPr="00BF05CF">
        <w:rPr>
          <w:rFonts w:ascii="Calibri" w:hAnsi="Calibri" w:cs="Calibri"/>
          <w:color w:val="000000" w:themeColor="text1"/>
        </w:rPr>
        <w:t xml:space="preserve"> greater than 2000µg per honeybee (OECD, 1998. Chen et al., 2019). This finding suggests NMP is of negligible toxicity when applied via acute contact. </w:t>
      </w:r>
    </w:p>
    <w:p w14:paraId="516B3367" w14:textId="77777777" w:rsidR="0064024D" w:rsidRPr="00BF05CF" w:rsidRDefault="0064024D" w:rsidP="0064024D">
      <w:pPr>
        <w:spacing w:line="360" w:lineRule="auto"/>
        <w:jc w:val="both"/>
        <w:rPr>
          <w:rFonts w:ascii="Calibri" w:hAnsi="Calibri" w:cs="Calibri"/>
          <w:color w:val="000000" w:themeColor="text1"/>
        </w:rPr>
      </w:pPr>
    </w:p>
    <w:p w14:paraId="189FD55B" w14:textId="6EC85674" w:rsidR="0064024D" w:rsidRPr="00BF05CF" w:rsidRDefault="0064024D" w:rsidP="0064024D">
      <w:pPr>
        <w:spacing w:line="360" w:lineRule="auto"/>
        <w:jc w:val="both"/>
        <w:rPr>
          <w:rFonts w:ascii="Calibri" w:hAnsi="Calibri" w:cs="Calibri"/>
          <w:b/>
          <w:bCs/>
          <w:color w:val="000000" w:themeColor="text1"/>
        </w:rPr>
      </w:pPr>
      <w:r w:rsidRPr="00BF05CF">
        <w:rPr>
          <w:rFonts w:ascii="Calibri" w:hAnsi="Calibri" w:cs="Calibri"/>
          <w:color w:val="000000" w:themeColor="text1"/>
        </w:rPr>
        <w:t xml:space="preserve">DMSO has received less attention than NMP, with only two publications assessing its toxicity to bees. Moffett and Morton (1973) found that DMSO produced no significant lethal effects in honeybees with chronic exposure of 1000ppm for 60 days. Milchreit et </w:t>
      </w:r>
      <w:r w:rsidR="00900479" w:rsidRPr="00BF05CF">
        <w:rPr>
          <w:rFonts w:ascii="Calibri" w:hAnsi="Calibri" w:cs="Calibri"/>
          <w:color w:val="000000" w:themeColor="text1"/>
        </w:rPr>
        <w:t>al. (</w:t>
      </w:r>
      <w:r w:rsidRPr="00BF05CF">
        <w:rPr>
          <w:rFonts w:ascii="Calibri" w:hAnsi="Calibri" w:cs="Calibri"/>
          <w:color w:val="000000" w:themeColor="text1"/>
        </w:rPr>
        <w:t>2016) found mixed effects of chronic oral exposure (500ppm) on honeybee brood development, with no detriment to fitness clearly demonstrated. T</w:t>
      </w:r>
      <w:r w:rsidR="00080895">
        <w:rPr>
          <w:rFonts w:ascii="Calibri" w:hAnsi="Calibri" w:cs="Calibri"/>
          <w:color w:val="000000" w:themeColor="text1"/>
        </w:rPr>
        <w:t>ogether, t</w:t>
      </w:r>
      <w:r w:rsidRPr="00BF05CF">
        <w:rPr>
          <w:rFonts w:ascii="Calibri" w:hAnsi="Calibri" w:cs="Calibri"/>
          <w:color w:val="000000" w:themeColor="text1"/>
        </w:rPr>
        <w:t xml:space="preserve">hese results </w:t>
      </w:r>
      <w:r w:rsidR="00080895">
        <w:rPr>
          <w:rFonts w:ascii="Calibri" w:hAnsi="Calibri" w:cs="Calibri"/>
          <w:color w:val="000000" w:themeColor="text1"/>
        </w:rPr>
        <w:t>support</w:t>
      </w:r>
      <w:r w:rsidRPr="00BF05CF">
        <w:rPr>
          <w:rFonts w:ascii="Calibri" w:hAnsi="Calibri" w:cs="Calibri"/>
          <w:color w:val="000000" w:themeColor="text1"/>
        </w:rPr>
        <w:t xml:space="preserve"> the producer’s assertion that this substance is less toxic than its alternative NMP (Gaylord Chemical Information Sheet). If this is substantiated in directly comparable trials, DMSO could be used to replace NMP as a solvent to reduce the toxicity of pesticide formulations to bees. </w:t>
      </w:r>
    </w:p>
    <w:p w14:paraId="46C8BCDB" w14:textId="77777777" w:rsidR="0064024D" w:rsidRPr="00BF05CF" w:rsidRDefault="0064024D" w:rsidP="0064024D">
      <w:pPr>
        <w:spacing w:line="360" w:lineRule="auto"/>
        <w:jc w:val="both"/>
        <w:rPr>
          <w:rFonts w:ascii="Calibri" w:hAnsi="Calibri" w:cs="Calibri"/>
          <w:color w:val="000000" w:themeColor="text1"/>
        </w:rPr>
      </w:pPr>
    </w:p>
    <w:p w14:paraId="1E01EB43" w14:textId="77777777" w:rsidR="0064024D" w:rsidRPr="00BF05CF" w:rsidRDefault="0064024D" w:rsidP="0064024D">
      <w:pPr>
        <w:jc w:val="both"/>
        <w:rPr>
          <w:rFonts w:ascii="Calibri" w:hAnsi="Calibri" w:cs="Calibri"/>
          <w:b/>
          <w:bCs/>
          <w:color w:val="000000" w:themeColor="text1"/>
        </w:rPr>
      </w:pPr>
      <w:r w:rsidRPr="00BF05CF">
        <w:rPr>
          <w:rFonts w:ascii="Calibri" w:hAnsi="Calibri" w:cs="Calibri"/>
          <w:b/>
          <w:bCs/>
          <w:color w:val="000000" w:themeColor="text1"/>
        </w:rPr>
        <w:br w:type="page"/>
      </w:r>
    </w:p>
    <w:p w14:paraId="4AAB2AAD" w14:textId="77777777" w:rsidR="0064024D" w:rsidRPr="00EB12C2" w:rsidRDefault="0064024D" w:rsidP="0064024D">
      <w:pPr>
        <w:spacing w:line="360" w:lineRule="auto"/>
        <w:jc w:val="both"/>
        <w:rPr>
          <w:rFonts w:ascii="Calibri" w:hAnsi="Calibri" w:cs="Calibri"/>
          <w:b/>
          <w:bCs/>
          <w:color w:val="000000" w:themeColor="text1"/>
        </w:rPr>
      </w:pPr>
      <w:r w:rsidRPr="00EB12C2">
        <w:rPr>
          <w:rFonts w:ascii="Calibri" w:hAnsi="Calibri" w:cs="Calibri"/>
          <w:b/>
          <w:bCs/>
          <w:color w:val="000000" w:themeColor="text1"/>
        </w:rPr>
        <w:lastRenderedPageBreak/>
        <w:t>A call to reprioritise research into ‘inert’ ingredients</w:t>
      </w:r>
    </w:p>
    <w:p w14:paraId="239117AD" w14:textId="5195B7B4" w:rsidR="0064024D" w:rsidRPr="00BF05CF" w:rsidRDefault="0064024D" w:rsidP="0064024D">
      <w:pPr>
        <w:spacing w:line="360" w:lineRule="auto"/>
        <w:jc w:val="both"/>
        <w:rPr>
          <w:rFonts w:ascii="Calibri" w:hAnsi="Calibri" w:cs="Calibri"/>
          <w:color w:val="000000" w:themeColor="text1"/>
        </w:rPr>
      </w:pPr>
      <w:r w:rsidRPr="00BF05CF">
        <w:rPr>
          <w:rFonts w:ascii="Calibri" w:hAnsi="Calibri" w:cs="Calibri"/>
          <w:color w:val="000000" w:themeColor="text1"/>
        </w:rPr>
        <w:t xml:space="preserve">Research into the effects of pesticides on bees is disproportionately focussed on AIs, with ‘inert’ ingredients receiving significantly less attention. The lack of attention given to ‘inert’ ingredients is most clearly visible when considering the number of publications focussing on them relative to the best studied pesticide class, insecticides. </w:t>
      </w:r>
      <w:r w:rsidR="00C4685F" w:rsidRPr="00BF05CF">
        <w:rPr>
          <w:rFonts w:ascii="Calibri" w:hAnsi="Calibri" w:cs="Calibri"/>
          <w:color w:val="000000" w:themeColor="text1"/>
        </w:rPr>
        <w:t>For example</w:t>
      </w:r>
      <w:r w:rsidRPr="00BF05CF">
        <w:rPr>
          <w:rFonts w:ascii="Calibri" w:hAnsi="Calibri" w:cs="Calibri"/>
          <w:color w:val="000000" w:themeColor="text1"/>
        </w:rPr>
        <w:t>, a single AI, the neonicotinoid imidacloprid, was the subject of 168 publications as of 2015 (Lundin et al., 2015). This dwarfs the literature on ‘inert’ ingredients, with the systematic review here finding just 1</w:t>
      </w:r>
      <w:r w:rsidR="009478CC" w:rsidRPr="00BF05CF">
        <w:rPr>
          <w:rFonts w:ascii="Calibri" w:hAnsi="Calibri" w:cs="Calibri"/>
          <w:color w:val="000000" w:themeColor="text1"/>
        </w:rPr>
        <w:t>6</w:t>
      </w:r>
      <w:r w:rsidRPr="00BF05CF">
        <w:rPr>
          <w:rFonts w:ascii="Calibri" w:hAnsi="Calibri" w:cs="Calibri"/>
          <w:color w:val="000000" w:themeColor="text1"/>
        </w:rPr>
        <w:t xml:space="preserve"> publications. The allocation of research is partially explained by insecticides intended purpose, with insecticide literally meaning a substance used to kill insects. However, despite ‘inert’ ingredients not being designed to kill insects, they can have unintended consequences on bee health as detailed above. </w:t>
      </w:r>
    </w:p>
    <w:p w14:paraId="1045FFBF" w14:textId="77777777" w:rsidR="0064024D" w:rsidRPr="00BF05CF" w:rsidRDefault="0064024D" w:rsidP="0064024D">
      <w:pPr>
        <w:spacing w:line="360" w:lineRule="auto"/>
        <w:jc w:val="both"/>
        <w:rPr>
          <w:rFonts w:ascii="Calibri" w:hAnsi="Calibri" w:cs="Calibri"/>
          <w:color w:val="000000" w:themeColor="text1"/>
        </w:rPr>
      </w:pPr>
    </w:p>
    <w:p w14:paraId="68710931" w14:textId="7CFE9435" w:rsidR="0064024D" w:rsidRDefault="0064024D" w:rsidP="0064024D">
      <w:pPr>
        <w:spacing w:line="360" w:lineRule="auto"/>
        <w:jc w:val="both"/>
        <w:rPr>
          <w:ins w:id="315" w:author="Edward Straw" w:date="2021-05-03T14:12:00Z"/>
          <w:rFonts w:ascii="Calibri" w:hAnsi="Calibri" w:cs="Calibri"/>
          <w:color w:val="000000" w:themeColor="text1"/>
        </w:rPr>
      </w:pPr>
      <w:r w:rsidRPr="00BF05CF">
        <w:rPr>
          <w:rFonts w:ascii="Calibri" w:hAnsi="Calibri" w:cs="Calibri"/>
          <w:color w:val="000000" w:themeColor="text1"/>
        </w:rPr>
        <w:t>If bee ecotoxicological research is an applied science with the aim of understanding the risks pesticides could pose to bees, the optimal allocation of research effort to substances should match the potential risk each substance poses. This risk is a combination of the hazard pose</w:t>
      </w:r>
      <w:ins w:id="316" w:author="Leadbeater, Elli" w:date="2021-01-22T15:20:00Z">
        <w:r w:rsidR="00C4685F" w:rsidRPr="00BF05CF">
          <w:rPr>
            <w:rFonts w:ascii="Calibri" w:hAnsi="Calibri" w:cs="Calibri"/>
            <w:color w:val="000000" w:themeColor="text1"/>
          </w:rPr>
          <w:t>d</w:t>
        </w:r>
      </w:ins>
      <w:r w:rsidRPr="00BF05CF">
        <w:rPr>
          <w:rFonts w:ascii="Calibri" w:hAnsi="Calibri" w:cs="Calibri"/>
          <w:color w:val="000000" w:themeColor="text1"/>
        </w:rPr>
        <w:t xml:space="preserve"> to bees and the</w:t>
      </w:r>
      <w:r w:rsidR="00C4685F" w:rsidRPr="00BF05CF">
        <w:rPr>
          <w:rFonts w:ascii="Calibri" w:hAnsi="Calibri" w:cs="Calibri"/>
          <w:color w:val="000000" w:themeColor="text1"/>
        </w:rPr>
        <w:t xml:space="preserve"> likelihood of</w:t>
      </w:r>
      <w:r w:rsidRPr="00BF05CF">
        <w:rPr>
          <w:rFonts w:ascii="Calibri" w:hAnsi="Calibri" w:cs="Calibri"/>
          <w:color w:val="000000" w:themeColor="text1"/>
        </w:rPr>
        <w:t xml:space="preserve"> exposure. The hazard is likely greatest with insecticides. However, exposure is likely to be greatest with ‘inert’ ingredients that are used in far higher quantities (Mullin et </w:t>
      </w:r>
      <w:r w:rsidR="00900479" w:rsidRPr="00BF05CF">
        <w:rPr>
          <w:rFonts w:ascii="Calibri" w:hAnsi="Calibri" w:cs="Calibri"/>
          <w:color w:val="000000" w:themeColor="text1"/>
        </w:rPr>
        <w:t xml:space="preserve">al., </w:t>
      </w:r>
      <w:r w:rsidRPr="00BF05CF">
        <w:rPr>
          <w:rFonts w:ascii="Calibri" w:hAnsi="Calibri" w:cs="Calibri"/>
          <w:color w:val="000000" w:themeColor="text1"/>
        </w:rPr>
        <w:t xml:space="preserve">2015), with little in the way of exposure mitigation. </w:t>
      </w:r>
      <w:r w:rsidR="00586881">
        <w:rPr>
          <w:rFonts w:ascii="Calibri" w:hAnsi="Calibri" w:cs="Calibri"/>
          <w:color w:val="000000" w:themeColor="text1"/>
        </w:rPr>
        <w:t>For example, w</w:t>
      </w:r>
      <w:r w:rsidR="00586881" w:rsidRPr="00BF05CF">
        <w:rPr>
          <w:rFonts w:ascii="Calibri" w:hAnsi="Calibri" w:cs="Calibri"/>
          <w:color w:val="000000" w:themeColor="text1"/>
        </w:rPr>
        <w:t xml:space="preserve">henever a formulation is applied, ‘inert’ ingredients are also applied as co-formulants. So, when a formulation has no label guidance aimed at reducing bee exposure to the AI, this means that exposure of bees to its co-formulants is also uncontrolled. The exposure bees face to ‘inert’ ingredients </w:t>
      </w:r>
      <w:r w:rsidR="00586881">
        <w:rPr>
          <w:rFonts w:ascii="Calibri" w:hAnsi="Calibri" w:cs="Calibri"/>
          <w:color w:val="000000" w:themeColor="text1"/>
        </w:rPr>
        <w:t>can be</w:t>
      </w:r>
      <w:r w:rsidR="00586881" w:rsidRPr="00BF05CF">
        <w:rPr>
          <w:rFonts w:ascii="Calibri" w:hAnsi="Calibri" w:cs="Calibri"/>
          <w:color w:val="000000" w:themeColor="text1"/>
        </w:rPr>
        <w:t xml:space="preserve"> </w:t>
      </w:r>
      <w:r w:rsidR="00586881">
        <w:rPr>
          <w:rFonts w:ascii="Calibri" w:hAnsi="Calibri" w:cs="Calibri"/>
          <w:color w:val="000000" w:themeColor="text1"/>
        </w:rPr>
        <w:t>exemplified</w:t>
      </w:r>
      <w:r w:rsidR="00586881" w:rsidRPr="00BF05CF">
        <w:rPr>
          <w:rFonts w:ascii="Calibri" w:hAnsi="Calibri" w:cs="Calibri"/>
          <w:color w:val="000000" w:themeColor="text1"/>
        </w:rPr>
        <w:t xml:space="preserve"> by the Environmental Information Sheet for </w:t>
      </w:r>
      <w:r w:rsidR="00586881">
        <w:rPr>
          <w:rFonts w:ascii="Calibri" w:hAnsi="Calibri" w:cs="Calibri"/>
          <w:color w:val="000000" w:themeColor="text1"/>
        </w:rPr>
        <w:t xml:space="preserve">one such formulation, </w:t>
      </w:r>
      <w:r w:rsidR="00586881" w:rsidRPr="00BF05CF">
        <w:rPr>
          <w:rFonts w:ascii="Calibri" w:hAnsi="Calibri" w:cs="Calibri"/>
          <w:color w:val="000000" w:themeColor="text1"/>
        </w:rPr>
        <w:t>Roundup® ProActive</w:t>
      </w:r>
      <w:r w:rsidR="00586881">
        <w:rPr>
          <w:rFonts w:ascii="Calibri" w:hAnsi="Calibri" w:cs="Calibri"/>
          <w:color w:val="000000" w:themeColor="text1"/>
        </w:rPr>
        <w:t>,</w:t>
      </w:r>
      <w:r w:rsidR="00586881" w:rsidRPr="00BF05CF">
        <w:rPr>
          <w:rFonts w:ascii="Calibri" w:hAnsi="Calibri" w:cs="Calibri"/>
          <w:color w:val="000000" w:themeColor="text1"/>
        </w:rPr>
        <w:t xml:space="preserve"> which states “Roundup ProActive is of low toxicity to honeybees; there is no requirement to avoid application of the product when bees are foraging on flowering weeds.”. </w:t>
      </w:r>
      <w:r w:rsidRPr="00BF05CF">
        <w:rPr>
          <w:rFonts w:ascii="Calibri" w:hAnsi="Calibri" w:cs="Calibri"/>
          <w:color w:val="000000" w:themeColor="text1"/>
        </w:rPr>
        <w:t>The current allocation of research effort has focussed very strongly on the hazard posed by insecticides, without recognising that ‘inert’ ingredients have vastly higher exposure levels</w:t>
      </w:r>
      <w:ins w:id="317" w:author="Brown, Mark" w:date="2021-03-24T11:20:00Z">
        <w:r w:rsidR="00586881">
          <w:rPr>
            <w:rFonts w:ascii="Calibri" w:hAnsi="Calibri" w:cs="Calibri"/>
            <w:color w:val="000000" w:themeColor="text1"/>
          </w:rPr>
          <w:t xml:space="preserve"> (</w:t>
        </w:r>
        <w:r w:rsidR="00586881" w:rsidRPr="00707E6D">
          <w:rPr>
            <w:rFonts w:ascii="Calibri" w:hAnsi="Calibri" w:cs="Calibri"/>
            <w:strike/>
            <w:color w:val="000000" w:themeColor="text1"/>
            <w:rPrChange w:id="318" w:author="Edward Straw" w:date="2021-05-03T14:07:00Z">
              <w:rPr>
                <w:rFonts w:ascii="Calibri" w:hAnsi="Calibri" w:cs="Calibri"/>
                <w:color w:val="000000" w:themeColor="text1"/>
              </w:rPr>
            </w:rPrChange>
          </w:rPr>
          <w:t xml:space="preserve">Supplementary Materials </w:t>
        </w:r>
      </w:ins>
      <w:ins w:id="319" w:author="Brown, Mark" w:date="2021-03-24T11:21:00Z">
        <w:r w:rsidR="00586881" w:rsidRPr="00707E6D">
          <w:rPr>
            <w:rFonts w:ascii="Calibri" w:hAnsi="Calibri" w:cs="Calibri"/>
            <w:strike/>
            <w:color w:val="000000" w:themeColor="text1"/>
            <w:rPrChange w:id="320" w:author="Edward Straw" w:date="2021-05-03T14:07:00Z">
              <w:rPr>
                <w:rFonts w:ascii="Calibri" w:hAnsi="Calibri" w:cs="Calibri"/>
                <w:color w:val="000000" w:themeColor="text1"/>
              </w:rPr>
            </w:rPrChange>
          </w:rPr>
          <w:t>OR Box OR Table</w:t>
        </w:r>
      </w:ins>
      <w:ins w:id="321" w:author="Brown, Mark" w:date="2021-03-24T11:20:00Z">
        <w:r w:rsidR="00586881">
          <w:rPr>
            <w:rFonts w:ascii="Calibri" w:hAnsi="Calibri" w:cs="Calibri"/>
            <w:color w:val="000000" w:themeColor="text1"/>
          </w:rPr>
          <w:t>)</w:t>
        </w:r>
      </w:ins>
      <w:r w:rsidRPr="00BF05CF">
        <w:rPr>
          <w:rFonts w:ascii="Calibri" w:hAnsi="Calibri" w:cs="Calibri"/>
          <w:color w:val="000000" w:themeColor="text1"/>
        </w:rPr>
        <w:t>. This means that the allocation of research is primarily based on hazard, not risk as it should be.</w:t>
      </w:r>
    </w:p>
    <w:p w14:paraId="4D88A56C" w14:textId="0E3EF6EE" w:rsidR="00192B0B" w:rsidRDefault="00192B0B" w:rsidP="0064024D">
      <w:pPr>
        <w:spacing w:line="360" w:lineRule="auto"/>
        <w:jc w:val="both"/>
        <w:rPr>
          <w:ins w:id="322" w:author="Edward Straw" w:date="2021-05-03T14:12:00Z"/>
          <w:rFonts w:ascii="Calibri" w:hAnsi="Calibri" w:cs="Calibri"/>
          <w:color w:val="000000" w:themeColor="text1"/>
        </w:rPr>
      </w:pPr>
    </w:p>
    <w:tbl>
      <w:tblPr>
        <w:tblStyle w:val="TableGrid"/>
        <w:tblW w:w="0" w:type="auto"/>
        <w:tblLook w:val="04A0" w:firstRow="1" w:lastRow="0" w:firstColumn="1" w:lastColumn="0" w:noHBand="0" w:noVBand="1"/>
      </w:tblPr>
      <w:tblGrid>
        <w:gridCol w:w="2252"/>
        <w:gridCol w:w="2421"/>
        <w:gridCol w:w="2552"/>
        <w:gridCol w:w="1785"/>
      </w:tblGrid>
      <w:tr w:rsidR="00192B0B" w:rsidRPr="00BF05CF" w14:paraId="54D22474" w14:textId="77777777" w:rsidTr="003A051B">
        <w:tc>
          <w:tcPr>
            <w:tcW w:w="2252" w:type="dxa"/>
          </w:tcPr>
          <w:p w14:paraId="6E4621DD" w14:textId="77777777" w:rsidR="00192B0B" w:rsidRPr="00BF05CF" w:rsidRDefault="00192B0B" w:rsidP="003A051B">
            <w:pPr>
              <w:jc w:val="both"/>
              <w:rPr>
                <w:rFonts w:ascii="Calibri" w:hAnsi="Calibri" w:cs="Calibri"/>
                <w:b/>
                <w:bCs/>
                <w:color w:val="000000" w:themeColor="text1"/>
              </w:rPr>
            </w:pPr>
          </w:p>
        </w:tc>
        <w:tc>
          <w:tcPr>
            <w:tcW w:w="2421" w:type="dxa"/>
          </w:tcPr>
          <w:p w14:paraId="138E16EB" w14:textId="77777777" w:rsidR="00192B0B" w:rsidRPr="00BF05CF" w:rsidRDefault="00192B0B" w:rsidP="003A051B">
            <w:pPr>
              <w:jc w:val="both"/>
              <w:rPr>
                <w:rFonts w:ascii="Calibri" w:hAnsi="Calibri" w:cs="Calibri"/>
                <w:b/>
                <w:bCs/>
                <w:color w:val="000000" w:themeColor="text1"/>
              </w:rPr>
            </w:pPr>
            <w:r w:rsidRPr="00BF05CF">
              <w:rPr>
                <w:rFonts w:ascii="Calibri" w:hAnsi="Calibri" w:cs="Calibri"/>
                <w:b/>
                <w:bCs/>
                <w:color w:val="000000" w:themeColor="text1"/>
              </w:rPr>
              <w:t>Hazard</w:t>
            </w:r>
          </w:p>
        </w:tc>
        <w:tc>
          <w:tcPr>
            <w:tcW w:w="2552" w:type="dxa"/>
          </w:tcPr>
          <w:p w14:paraId="4D12041F" w14:textId="77777777" w:rsidR="00192B0B" w:rsidRPr="00BF05CF" w:rsidRDefault="00192B0B" w:rsidP="003A051B">
            <w:pPr>
              <w:jc w:val="both"/>
              <w:rPr>
                <w:rFonts w:ascii="Calibri" w:hAnsi="Calibri" w:cs="Calibri"/>
                <w:b/>
                <w:bCs/>
                <w:color w:val="000000" w:themeColor="text1"/>
              </w:rPr>
            </w:pPr>
            <w:r w:rsidRPr="00BF05CF">
              <w:rPr>
                <w:rFonts w:ascii="Calibri" w:hAnsi="Calibri" w:cs="Calibri"/>
                <w:b/>
                <w:bCs/>
                <w:color w:val="000000" w:themeColor="text1"/>
              </w:rPr>
              <w:t>Exposure</w:t>
            </w:r>
          </w:p>
        </w:tc>
        <w:tc>
          <w:tcPr>
            <w:tcW w:w="1785" w:type="dxa"/>
          </w:tcPr>
          <w:p w14:paraId="4734EF6E" w14:textId="77777777" w:rsidR="00192B0B" w:rsidRPr="00BF05CF" w:rsidRDefault="00192B0B" w:rsidP="003A051B">
            <w:pPr>
              <w:jc w:val="both"/>
              <w:rPr>
                <w:rFonts w:ascii="Calibri" w:hAnsi="Calibri" w:cs="Calibri"/>
                <w:b/>
                <w:bCs/>
                <w:color w:val="000000" w:themeColor="text1"/>
              </w:rPr>
            </w:pPr>
            <w:r w:rsidRPr="00BF05CF">
              <w:rPr>
                <w:rFonts w:ascii="Calibri" w:hAnsi="Calibri" w:cs="Calibri"/>
                <w:b/>
                <w:bCs/>
                <w:color w:val="000000" w:themeColor="text1"/>
              </w:rPr>
              <w:t>Risk</w:t>
            </w:r>
          </w:p>
        </w:tc>
      </w:tr>
      <w:tr w:rsidR="00192B0B" w:rsidRPr="00BF05CF" w14:paraId="614D0B4E" w14:textId="77777777" w:rsidTr="003A051B">
        <w:tc>
          <w:tcPr>
            <w:tcW w:w="2252" w:type="dxa"/>
          </w:tcPr>
          <w:p w14:paraId="1CCD59A6" w14:textId="77777777" w:rsidR="00192B0B" w:rsidRPr="00BF05CF" w:rsidRDefault="00192B0B" w:rsidP="003A051B">
            <w:pPr>
              <w:jc w:val="both"/>
              <w:rPr>
                <w:rFonts w:ascii="Calibri" w:hAnsi="Calibri" w:cs="Calibri"/>
                <w:b/>
                <w:bCs/>
                <w:color w:val="000000" w:themeColor="text1"/>
              </w:rPr>
            </w:pPr>
            <w:r w:rsidRPr="00BF05CF">
              <w:rPr>
                <w:rFonts w:ascii="Calibri" w:hAnsi="Calibri" w:cs="Calibri"/>
                <w:b/>
                <w:bCs/>
                <w:color w:val="000000" w:themeColor="text1"/>
              </w:rPr>
              <w:t>Insecticide</w:t>
            </w:r>
          </w:p>
        </w:tc>
        <w:tc>
          <w:tcPr>
            <w:tcW w:w="2421" w:type="dxa"/>
          </w:tcPr>
          <w:p w14:paraId="0CF4F12D" w14:textId="77777777" w:rsidR="00192B0B" w:rsidRPr="00BF05CF" w:rsidRDefault="00192B0B" w:rsidP="003A051B">
            <w:pPr>
              <w:jc w:val="both"/>
              <w:rPr>
                <w:rFonts w:ascii="Calibri" w:hAnsi="Calibri" w:cs="Calibri"/>
                <w:color w:val="000000" w:themeColor="text1"/>
              </w:rPr>
            </w:pPr>
            <w:r w:rsidRPr="00BF05CF">
              <w:rPr>
                <w:rFonts w:ascii="Calibri" w:hAnsi="Calibri" w:cs="Calibri"/>
                <w:color w:val="000000" w:themeColor="text1"/>
              </w:rPr>
              <w:t>High</w:t>
            </w:r>
          </w:p>
        </w:tc>
        <w:tc>
          <w:tcPr>
            <w:tcW w:w="2552" w:type="dxa"/>
          </w:tcPr>
          <w:p w14:paraId="2BD503D8" w14:textId="77777777" w:rsidR="00192B0B" w:rsidRPr="00BF05CF" w:rsidRDefault="00192B0B" w:rsidP="003A051B">
            <w:pPr>
              <w:jc w:val="both"/>
              <w:rPr>
                <w:rFonts w:ascii="Calibri" w:hAnsi="Calibri" w:cs="Calibri"/>
                <w:color w:val="000000" w:themeColor="text1"/>
              </w:rPr>
            </w:pPr>
            <w:r w:rsidRPr="00BF05CF">
              <w:rPr>
                <w:rFonts w:ascii="Calibri" w:hAnsi="Calibri" w:cs="Calibri"/>
                <w:color w:val="000000" w:themeColor="text1"/>
              </w:rPr>
              <w:t>Low-</w:t>
            </w:r>
          </w:p>
          <w:p w14:paraId="26014DA9" w14:textId="41A463C8" w:rsidR="00192B0B" w:rsidRPr="00BF05CF" w:rsidRDefault="00192B0B" w:rsidP="003A051B">
            <w:pPr>
              <w:jc w:val="both"/>
              <w:rPr>
                <w:rFonts w:ascii="Calibri" w:hAnsi="Calibri" w:cs="Calibri"/>
                <w:color w:val="000000" w:themeColor="text1"/>
              </w:rPr>
            </w:pPr>
            <w:del w:id="323" w:author="Edward Straw" w:date="2021-05-03T14:12:00Z">
              <w:r w:rsidRPr="00BF05CF" w:rsidDel="00192B0B">
                <w:rPr>
                  <w:rFonts w:ascii="Calibri" w:hAnsi="Calibri" w:cs="Calibri"/>
                  <w:color w:val="000000" w:themeColor="text1"/>
                </w:rPr>
                <w:delText>s</w:delText>
              </w:r>
            </w:del>
            <w:ins w:id="324" w:author="Edward Straw" w:date="2021-05-03T14:12:00Z">
              <w:r>
                <w:rPr>
                  <w:rFonts w:ascii="Calibri" w:hAnsi="Calibri" w:cs="Calibri"/>
                  <w:color w:val="000000" w:themeColor="text1"/>
                </w:rPr>
                <w:t>S</w:t>
              </w:r>
            </w:ins>
            <w:r w:rsidRPr="00BF05CF">
              <w:rPr>
                <w:rFonts w:ascii="Calibri" w:hAnsi="Calibri" w:cs="Calibri"/>
                <w:color w:val="000000" w:themeColor="text1"/>
              </w:rPr>
              <w:t>tringent mitigation measures</w:t>
            </w:r>
          </w:p>
        </w:tc>
        <w:tc>
          <w:tcPr>
            <w:tcW w:w="1785" w:type="dxa"/>
          </w:tcPr>
          <w:p w14:paraId="1B0D1E38" w14:textId="77777777" w:rsidR="00192B0B" w:rsidRPr="00BF05CF" w:rsidRDefault="00192B0B" w:rsidP="003A051B">
            <w:pPr>
              <w:jc w:val="both"/>
              <w:rPr>
                <w:rFonts w:ascii="Calibri" w:hAnsi="Calibri" w:cs="Calibri"/>
                <w:color w:val="000000" w:themeColor="text1"/>
              </w:rPr>
            </w:pPr>
            <w:r w:rsidRPr="00BF05CF">
              <w:rPr>
                <w:rFonts w:ascii="Calibri" w:hAnsi="Calibri" w:cs="Calibri"/>
                <w:color w:val="000000" w:themeColor="text1"/>
              </w:rPr>
              <w:t>Intermediate</w:t>
            </w:r>
          </w:p>
        </w:tc>
      </w:tr>
      <w:tr w:rsidR="00192B0B" w:rsidRPr="00BF05CF" w14:paraId="7B438D8D" w14:textId="77777777" w:rsidTr="003A051B">
        <w:tc>
          <w:tcPr>
            <w:tcW w:w="2252" w:type="dxa"/>
          </w:tcPr>
          <w:p w14:paraId="63B79BAE" w14:textId="77777777" w:rsidR="00192B0B" w:rsidRPr="00BF05CF" w:rsidRDefault="00192B0B" w:rsidP="003A051B">
            <w:pPr>
              <w:jc w:val="both"/>
              <w:rPr>
                <w:rFonts w:ascii="Calibri" w:hAnsi="Calibri" w:cs="Calibri"/>
                <w:b/>
                <w:bCs/>
                <w:color w:val="000000" w:themeColor="text1"/>
              </w:rPr>
            </w:pPr>
            <w:r w:rsidRPr="00BF05CF">
              <w:rPr>
                <w:rFonts w:ascii="Calibri" w:hAnsi="Calibri" w:cs="Calibri"/>
                <w:b/>
                <w:bCs/>
                <w:color w:val="000000" w:themeColor="text1"/>
              </w:rPr>
              <w:lastRenderedPageBreak/>
              <w:t>‘Inert’ ingredients</w:t>
            </w:r>
          </w:p>
        </w:tc>
        <w:tc>
          <w:tcPr>
            <w:tcW w:w="2421" w:type="dxa"/>
          </w:tcPr>
          <w:p w14:paraId="15DC5514" w14:textId="77777777" w:rsidR="00192B0B" w:rsidRPr="00BF05CF" w:rsidRDefault="00192B0B" w:rsidP="003A051B">
            <w:pPr>
              <w:jc w:val="both"/>
              <w:rPr>
                <w:rFonts w:ascii="Calibri" w:hAnsi="Calibri" w:cs="Calibri"/>
                <w:color w:val="000000" w:themeColor="text1"/>
              </w:rPr>
            </w:pPr>
            <w:r w:rsidRPr="00BF05CF">
              <w:rPr>
                <w:rFonts w:ascii="Calibri" w:hAnsi="Calibri" w:cs="Calibri"/>
                <w:color w:val="000000" w:themeColor="text1"/>
              </w:rPr>
              <w:t xml:space="preserve">Poorly characterised but non-negligible </w:t>
            </w:r>
          </w:p>
        </w:tc>
        <w:tc>
          <w:tcPr>
            <w:tcW w:w="2552" w:type="dxa"/>
          </w:tcPr>
          <w:p w14:paraId="40B8A533" w14:textId="77777777" w:rsidR="00192B0B" w:rsidRPr="00BF05CF" w:rsidRDefault="00192B0B" w:rsidP="003A051B">
            <w:pPr>
              <w:jc w:val="both"/>
              <w:rPr>
                <w:rFonts w:ascii="Calibri" w:hAnsi="Calibri" w:cs="Calibri"/>
                <w:color w:val="000000" w:themeColor="text1"/>
              </w:rPr>
            </w:pPr>
            <w:r w:rsidRPr="00BF05CF">
              <w:rPr>
                <w:rFonts w:ascii="Calibri" w:hAnsi="Calibri" w:cs="Calibri"/>
                <w:color w:val="000000" w:themeColor="text1"/>
              </w:rPr>
              <w:t>Very high-</w:t>
            </w:r>
          </w:p>
          <w:p w14:paraId="06A67391" w14:textId="77777777" w:rsidR="00192B0B" w:rsidRPr="00BF05CF" w:rsidRDefault="00192B0B" w:rsidP="003A051B">
            <w:pPr>
              <w:jc w:val="both"/>
              <w:rPr>
                <w:rFonts w:ascii="Calibri" w:hAnsi="Calibri" w:cs="Calibri"/>
                <w:color w:val="000000" w:themeColor="text1"/>
              </w:rPr>
            </w:pPr>
            <w:r w:rsidRPr="00BF05CF">
              <w:rPr>
                <w:rFonts w:ascii="Calibri" w:hAnsi="Calibri" w:cs="Calibri"/>
                <w:color w:val="000000" w:themeColor="text1"/>
              </w:rPr>
              <w:t>Little to no mitigation measures</w:t>
            </w:r>
          </w:p>
        </w:tc>
        <w:tc>
          <w:tcPr>
            <w:tcW w:w="1785" w:type="dxa"/>
          </w:tcPr>
          <w:p w14:paraId="3AAC3394" w14:textId="77777777" w:rsidR="00192B0B" w:rsidRPr="00BF05CF" w:rsidRDefault="00192B0B" w:rsidP="003A051B">
            <w:pPr>
              <w:jc w:val="both"/>
              <w:rPr>
                <w:rFonts w:ascii="Calibri" w:hAnsi="Calibri" w:cs="Calibri"/>
                <w:color w:val="000000" w:themeColor="text1"/>
              </w:rPr>
            </w:pPr>
            <w:r w:rsidRPr="00BF05CF">
              <w:rPr>
                <w:rFonts w:ascii="Calibri" w:hAnsi="Calibri" w:cs="Calibri"/>
                <w:color w:val="000000" w:themeColor="text1"/>
              </w:rPr>
              <w:t>Intermediate</w:t>
            </w:r>
          </w:p>
        </w:tc>
      </w:tr>
    </w:tbl>
    <w:p w14:paraId="699A63CA" w14:textId="01E0F1AA" w:rsidR="00192B0B" w:rsidRPr="00BF05CF" w:rsidRDefault="00192B0B" w:rsidP="00192B0B">
      <w:pPr>
        <w:spacing w:line="360" w:lineRule="auto"/>
        <w:jc w:val="both"/>
        <w:rPr>
          <w:rFonts w:ascii="Calibri" w:hAnsi="Calibri" w:cs="Calibri"/>
          <w:color w:val="000000" w:themeColor="text1"/>
        </w:rPr>
      </w:pPr>
      <w:r w:rsidRPr="00BF05CF">
        <w:rPr>
          <w:rFonts w:ascii="Calibri" w:hAnsi="Calibri" w:cs="Calibri"/>
          <w:color w:val="000000" w:themeColor="text1"/>
        </w:rPr>
        <w:t xml:space="preserve">Table </w:t>
      </w:r>
      <w:ins w:id="325" w:author="Edward Straw" w:date="2021-05-03T14:12:00Z">
        <w:r>
          <w:rPr>
            <w:rFonts w:ascii="Calibri" w:hAnsi="Calibri" w:cs="Calibri"/>
            <w:color w:val="000000" w:themeColor="text1"/>
          </w:rPr>
          <w:t>1</w:t>
        </w:r>
      </w:ins>
      <w:r w:rsidRPr="00BF05CF">
        <w:rPr>
          <w:rFonts w:ascii="Calibri" w:hAnsi="Calibri" w:cs="Calibri"/>
          <w:color w:val="000000" w:themeColor="text1"/>
        </w:rPr>
        <w:t>. Detailing the hazard, exposure and risk insecticides and ‘inert’ ingredients pose to bees. Risk = Hazard * Exposure.</w:t>
      </w:r>
    </w:p>
    <w:p w14:paraId="62F3291A" w14:textId="77777777" w:rsidR="00192B0B" w:rsidRPr="00BF05CF" w:rsidRDefault="00192B0B" w:rsidP="00192B0B">
      <w:pPr>
        <w:spacing w:line="360" w:lineRule="auto"/>
        <w:jc w:val="both"/>
        <w:rPr>
          <w:rFonts w:ascii="Calibri" w:hAnsi="Calibri" w:cs="Calibri"/>
          <w:color w:val="000000" w:themeColor="text1"/>
        </w:rPr>
      </w:pPr>
    </w:p>
    <w:p w14:paraId="2093C202" w14:textId="71910694" w:rsidR="00192B0B" w:rsidRDefault="00192B0B" w:rsidP="0064024D">
      <w:pPr>
        <w:spacing w:line="360" w:lineRule="auto"/>
        <w:jc w:val="both"/>
        <w:rPr>
          <w:ins w:id="326" w:author="Edward Straw" w:date="2021-05-03T14:07:00Z"/>
          <w:rFonts w:ascii="Calibri" w:hAnsi="Calibri" w:cs="Calibri"/>
          <w:color w:val="000000" w:themeColor="text1"/>
        </w:rPr>
      </w:pPr>
      <w:r w:rsidRPr="00BF05CF">
        <w:rPr>
          <w:rFonts w:ascii="Calibri" w:hAnsi="Calibri" w:cs="Calibri"/>
          <w:color w:val="000000" w:themeColor="text1"/>
        </w:rPr>
        <w:t xml:space="preserve">As illustrated in Table </w:t>
      </w:r>
      <w:ins w:id="327" w:author="Edward Straw" w:date="2021-05-03T14:12:00Z">
        <w:r>
          <w:rPr>
            <w:rFonts w:ascii="Calibri" w:hAnsi="Calibri" w:cs="Calibri"/>
            <w:color w:val="000000" w:themeColor="text1"/>
          </w:rPr>
          <w:t>1</w:t>
        </w:r>
      </w:ins>
      <w:r w:rsidRPr="00BF05CF">
        <w:rPr>
          <w:rFonts w:ascii="Calibri" w:hAnsi="Calibri" w:cs="Calibri"/>
          <w:color w:val="000000" w:themeColor="text1"/>
        </w:rPr>
        <w:t xml:space="preserve">, while the hazards and exposures of insecticides and ‘inert’ ingredients differ, their risk to bees could be equivalent. As such, research effort should be reallocated to characterise their exposure and hazard to bees, after which the benefits of further research can be evaluated. </w:t>
      </w:r>
    </w:p>
    <w:p w14:paraId="4697AD18" w14:textId="77777777" w:rsidR="00707E6D" w:rsidRPr="00BF05CF" w:rsidRDefault="00707E6D" w:rsidP="0064024D">
      <w:pPr>
        <w:spacing w:line="360" w:lineRule="auto"/>
        <w:jc w:val="both"/>
        <w:rPr>
          <w:rFonts w:ascii="Calibri" w:hAnsi="Calibri" w:cs="Calibri"/>
          <w:color w:val="000000" w:themeColor="text1"/>
        </w:rPr>
      </w:pPr>
    </w:p>
    <w:p w14:paraId="0F84335B" w14:textId="77777777" w:rsidR="00707E6D" w:rsidRPr="00BF05CF" w:rsidRDefault="00707E6D" w:rsidP="00707E6D">
      <w:pPr>
        <w:spacing w:line="360" w:lineRule="auto"/>
        <w:jc w:val="both"/>
        <w:rPr>
          <w:ins w:id="328" w:author="Edward Straw" w:date="2021-05-03T14:07:00Z"/>
          <w:rFonts w:ascii="Calibri" w:hAnsi="Calibri" w:cs="Calibri"/>
          <w:color w:val="000000" w:themeColor="text1"/>
        </w:rPr>
      </w:pPr>
      <w:ins w:id="329" w:author="Edward Straw" w:date="2021-05-03T14:07:00Z">
        <w:r w:rsidRPr="00BF05CF">
          <w:rPr>
            <w:rFonts w:ascii="Calibri" w:hAnsi="Calibri" w:cs="Calibri"/>
            <w:color w:val="000000" w:themeColor="text1"/>
          </w:rPr>
          <w:t>To be clear, what is necessary is not a cessation of research into insecticides, but instead a reallocation of resources to better reflect the risk</w:t>
        </w:r>
        <w:r>
          <w:rPr>
            <w:rFonts w:ascii="Calibri" w:hAnsi="Calibri" w:cs="Calibri"/>
            <w:color w:val="000000" w:themeColor="text1"/>
          </w:rPr>
          <w:t>s</w:t>
        </w:r>
        <w:r w:rsidRPr="00BF05CF">
          <w:rPr>
            <w:rFonts w:ascii="Calibri" w:hAnsi="Calibri" w:cs="Calibri"/>
            <w:color w:val="000000" w:themeColor="text1"/>
          </w:rPr>
          <w:t xml:space="preserve"> bees face in the wild</w:t>
        </w:r>
        <w:r>
          <w:rPr>
            <w:rFonts w:ascii="Calibri" w:hAnsi="Calibri" w:cs="Calibri"/>
            <w:color w:val="000000" w:themeColor="text1"/>
          </w:rPr>
          <w:t xml:space="preserve">. </w:t>
        </w:r>
        <w:r w:rsidRPr="00BF05CF">
          <w:rPr>
            <w:rFonts w:ascii="Calibri" w:hAnsi="Calibri" w:cs="Calibri"/>
            <w:color w:val="000000" w:themeColor="text1"/>
          </w:rPr>
          <w:t xml:space="preserve">Applied bee pesticide research </w:t>
        </w:r>
        <w:r>
          <w:rPr>
            <w:rFonts w:ascii="Calibri" w:hAnsi="Calibri" w:cs="Calibri"/>
            <w:color w:val="000000" w:themeColor="text1"/>
          </w:rPr>
          <w:t>w</w:t>
        </w:r>
        <w:r w:rsidRPr="00BF05CF">
          <w:rPr>
            <w:rFonts w:ascii="Calibri" w:hAnsi="Calibri" w:cs="Calibri"/>
            <w:color w:val="000000" w:themeColor="text1"/>
          </w:rPr>
          <w:t xml:space="preserve">ould benefit from allocating resources to agrochemicals in proportion to their potential risk to bees. This would require a vast amount of research into large numbers of chemicals which may have never been tested on bees before. We propose that the </w:t>
        </w:r>
        <w:r>
          <w:rPr>
            <w:rFonts w:ascii="Calibri" w:hAnsi="Calibri" w:cs="Calibri"/>
            <w:color w:val="000000" w:themeColor="text1"/>
          </w:rPr>
          <w:t xml:space="preserve">potential, and likely </w:t>
        </w:r>
        <w:r w:rsidRPr="00BF05CF">
          <w:rPr>
            <w:rFonts w:ascii="Calibri" w:hAnsi="Calibri" w:cs="Calibri"/>
            <w:color w:val="000000" w:themeColor="text1"/>
          </w:rPr>
          <w:t xml:space="preserve">impacts of these widely-applied substances </w:t>
        </w:r>
        <w:r>
          <w:rPr>
            <w:rFonts w:ascii="Calibri" w:hAnsi="Calibri" w:cs="Calibri"/>
            <w:color w:val="000000" w:themeColor="text1"/>
          </w:rPr>
          <w:t>on</w:t>
        </w:r>
        <w:r w:rsidRPr="00BF05CF">
          <w:rPr>
            <w:rFonts w:ascii="Calibri" w:hAnsi="Calibri" w:cs="Calibri"/>
            <w:color w:val="000000" w:themeColor="text1"/>
          </w:rPr>
          <w:t xml:space="preserve"> bee health represent</w:t>
        </w:r>
        <w:r>
          <w:rPr>
            <w:rFonts w:ascii="Calibri" w:hAnsi="Calibri" w:cs="Calibri"/>
            <w:color w:val="000000" w:themeColor="text1"/>
          </w:rPr>
          <w:t>s</w:t>
        </w:r>
        <w:r w:rsidRPr="00BF05CF">
          <w:rPr>
            <w:rFonts w:ascii="Calibri" w:hAnsi="Calibri" w:cs="Calibri"/>
            <w:color w:val="000000" w:themeColor="text1"/>
          </w:rPr>
          <w:t xml:space="preserve"> a key knowledge gap that urgently requires research attention and funding. </w:t>
        </w:r>
      </w:ins>
    </w:p>
    <w:p w14:paraId="7486853A" w14:textId="77777777" w:rsidR="0064024D" w:rsidRPr="00BF05CF" w:rsidRDefault="0064024D" w:rsidP="0064024D">
      <w:pPr>
        <w:spacing w:line="360" w:lineRule="auto"/>
        <w:jc w:val="both"/>
        <w:rPr>
          <w:rFonts w:ascii="Calibri" w:hAnsi="Calibri" w:cs="Calibri"/>
          <w:color w:val="000000" w:themeColor="text1"/>
        </w:rPr>
      </w:pPr>
    </w:p>
    <w:p w14:paraId="67B20053" w14:textId="3A94A033" w:rsidR="0064024D" w:rsidRPr="00BF05CF" w:rsidRDefault="0064024D" w:rsidP="0064024D">
      <w:pPr>
        <w:spacing w:line="360" w:lineRule="auto"/>
        <w:jc w:val="both"/>
        <w:rPr>
          <w:rFonts w:ascii="Calibri" w:hAnsi="Calibri" w:cs="Calibri"/>
          <w:color w:val="000000" w:themeColor="text1"/>
        </w:rPr>
      </w:pPr>
    </w:p>
    <w:p w14:paraId="32C34C8A" w14:textId="77777777" w:rsidR="0064024D" w:rsidRPr="00BF05CF" w:rsidRDefault="0064024D" w:rsidP="0064024D">
      <w:pPr>
        <w:spacing w:line="360" w:lineRule="auto"/>
        <w:jc w:val="both"/>
        <w:rPr>
          <w:rFonts w:ascii="Calibri" w:hAnsi="Calibri" w:cs="Calibri"/>
          <w:color w:val="000000" w:themeColor="text1"/>
        </w:rPr>
      </w:pPr>
    </w:p>
    <w:p w14:paraId="2D17DB42" w14:textId="77777777" w:rsidR="00707E6D" w:rsidRDefault="00707E6D">
      <w:pPr>
        <w:rPr>
          <w:ins w:id="330" w:author="Edward Straw" w:date="2021-05-03T14:07:00Z"/>
          <w:rFonts w:ascii="Calibri" w:hAnsi="Calibri" w:cs="Calibri"/>
          <w:color w:val="000000" w:themeColor="text1"/>
        </w:rPr>
      </w:pPr>
      <w:ins w:id="331" w:author="Edward Straw" w:date="2021-05-03T14:07:00Z">
        <w:r>
          <w:rPr>
            <w:rFonts w:ascii="Calibri" w:hAnsi="Calibri" w:cs="Calibri"/>
            <w:color w:val="000000" w:themeColor="text1"/>
          </w:rPr>
          <w:br w:type="page"/>
        </w:r>
      </w:ins>
    </w:p>
    <w:p w14:paraId="095C228D" w14:textId="3512CB8E" w:rsidR="0064024D" w:rsidRPr="00CE51AD" w:rsidRDefault="0064024D" w:rsidP="0064024D">
      <w:pPr>
        <w:spacing w:line="360" w:lineRule="auto"/>
        <w:jc w:val="both"/>
        <w:rPr>
          <w:rFonts w:ascii="Calibri" w:hAnsi="Calibri" w:cs="Calibri"/>
          <w:strike/>
          <w:color w:val="000000" w:themeColor="text1"/>
        </w:rPr>
      </w:pPr>
      <w:r w:rsidRPr="00CE51AD">
        <w:rPr>
          <w:rFonts w:ascii="Calibri" w:hAnsi="Calibri" w:cs="Calibri"/>
          <w:strike/>
          <w:color w:val="000000" w:themeColor="text1"/>
        </w:rPr>
        <w:lastRenderedPageBreak/>
        <w:t>To illustrate the difference in exposure between insecticides and ‘inert’ ingredients, let us consider the label guidance for a representative insecticide formulation (Closer®) and a representative mixture</w:t>
      </w:r>
      <w:r w:rsidR="00794D7D" w:rsidRPr="00CE51AD">
        <w:rPr>
          <w:rFonts w:ascii="Calibri" w:hAnsi="Calibri" w:cs="Calibri"/>
          <w:strike/>
          <w:color w:val="000000" w:themeColor="text1"/>
        </w:rPr>
        <w:t xml:space="preserve"> that contains “inert” ingredients</w:t>
      </w:r>
      <w:r w:rsidRPr="00CE51AD">
        <w:rPr>
          <w:rFonts w:ascii="Calibri" w:hAnsi="Calibri" w:cs="Calibri"/>
          <w:strike/>
          <w:color w:val="000000" w:themeColor="text1"/>
        </w:rPr>
        <w:t xml:space="preserve"> (Roundup® ProActive and the surfactant adjuvant Newmans T-80™). For the exposure to the insecticide formulation we will focus on the AI (sulfoxaflor), and for the ‘inert’ mixture we will focus on the ‘inert’ ingredients which are co-formulants in the Roundup®, including surfactants (Mesnage et </w:t>
      </w:r>
      <w:r w:rsidR="00900479" w:rsidRPr="00CE51AD">
        <w:rPr>
          <w:rFonts w:ascii="Calibri" w:hAnsi="Calibri" w:cs="Calibri"/>
          <w:strike/>
          <w:color w:val="000000" w:themeColor="text1"/>
        </w:rPr>
        <w:t xml:space="preserve">al., </w:t>
      </w:r>
      <w:r w:rsidRPr="00CE51AD">
        <w:rPr>
          <w:rFonts w:ascii="Calibri" w:hAnsi="Calibri" w:cs="Calibri"/>
          <w:strike/>
          <w:color w:val="000000" w:themeColor="text1"/>
        </w:rPr>
        <w:t xml:space="preserve">2018) and the surfactants in the adjuvant T-80™. The restrictions which reduce bee exposure to either mixture are detailed below in Table 1, where it is clearly shown that little to no mitigation of exposure takes place for ‘inert’ ingredients. </w:t>
      </w:r>
    </w:p>
    <w:p w14:paraId="2EA63B96" w14:textId="77777777" w:rsidR="0064024D" w:rsidRPr="00CE51AD" w:rsidRDefault="0064024D" w:rsidP="0064024D">
      <w:pPr>
        <w:spacing w:line="360" w:lineRule="auto"/>
        <w:jc w:val="both"/>
        <w:rPr>
          <w:rFonts w:ascii="Calibri" w:hAnsi="Calibri" w:cs="Calibri"/>
          <w:strike/>
          <w:color w:val="000000" w:themeColor="text1"/>
        </w:rPr>
      </w:pPr>
    </w:p>
    <w:tbl>
      <w:tblPr>
        <w:tblStyle w:val="TableGrid"/>
        <w:tblW w:w="8933" w:type="dxa"/>
        <w:tblLook w:val="04A0" w:firstRow="1" w:lastRow="0" w:firstColumn="1" w:lastColumn="0" w:noHBand="0" w:noVBand="1"/>
      </w:tblPr>
      <w:tblGrid>
        <w:gridCol w:w="4466"/>
        <w:gridCol w:w="4467"/>
      </w:tblGrid>
      <w:tr w:rsidR="0064024D" w:rsidRPr="00192B0B" w14:paraId="58EF2271" w14:textId="77777777" w:rsidTr="005C3C23">
        <w:trPr>
          <w:trHeight w:val="1295"/>
        </w:trPr>
        <w:tc>
          <w:tcPr>
            <w:tcW w:w="4466" w:type="dxa"/>
          </w:tcPr>
          <w:p w14:paraId="3A48C475" w14:textId="2E6B04E0" w:rsidR="0064024D" w:rsidRPr="00CE51AD" w:rsidRDefault="0064024D" w:rsidP="005C3C23">
            <w:pPr>
              <w:jc w:val="both"/>
              <w:rPr>
                <w:rFonts w:ascii="Calibri" w:hAnsi="Calibri" w:cs="Calibri"/>
                <w:b/>
                <w:bCs/>
                <w:strike/>
                <w:color w:val="000000" w:themeColor="text1"/>
              </w:rPr>
            </w:pPr>
            <w:r w:rsidRPr="00CE51AD">
              <w:rPr>
                <w:rFonts w:ascii="Calibri" w:hAnsi="Calibri" w:cs="Calibri"/>
                <w:b/>
                <w:bCs/>
                <w:strike/>
                <w:color w:val="000000" w:themeColor="text1"/>
              </w:rPr>
              <w:t>Insecticide</w:t>
            </w:r>
            <w:r w:rsidR="00810DF9" w:rsidRPr="00CE51AD">
              <w:rPr>
                <w:rFonts w:ascii="Calibri" w:hAnsi="Calibri" w:cs="Calibri"/>
                <w:b/>
                <w:bCs/>
                <w:strike/>
                <w:color w:val="000000" w:themeColor="text1"/>
              </w:rPr>
              <w:t>:</w:t>
            </w:r>
          </w:p>
          <w:p w14:paraId="14A5839D" w14:textId="77777777" w:rsidR="0064024D" w:rsidRPr="00CE51AD" w:rsidRDefault="0064024D" w:rsidP="005C3C23">
            <w:pPr>
              <w:jc w:val="both"/>
              <w:rPr>
                <w:rFonts w:ascii="Calibri" w:hAnsi="Calibri" w:cs="Calibri"/>
                <w:b/>
                <w:bCs/>
                <w:strike/>
                <w:color w:val="000000" w:themeColor="text1"/>
              </w:rPr>
            </w:pPr>
            <w:r w:rsidRPr="00CE51AD">
              <w:rPr>
                <w:rFonts w:ascii="Calibri" w:hAnsi="Calibri" w:cs="Calibri"/>
                <w:b/>
                <w:bCs/>
                <w:strike/>
                <w:color w:val="000000" w:themeColor="text1"/>
              </w:rPr>
              <w:t xml:space="preserve">Closer® </w:t>
            </w:r>
          </w:p>
        </w:tc>
        <w:tc>
          <w:tcPr>
            <w:tcW w:w="4467" w:type="dxa"/>
          </w:tcPr>
          <w:p w14:paraId="2CB6DFF9" w14:textId="77777777" w:rsidR="0064024D" w:rsidRPr="00CE51AD" w:rsidRDefault="0064024D" w:rsidP="005C3C23">
            <w:pPr>
              <w:jc w:val="both"/>
              <w:rPr>
                <w:rFonts w:ascii="Calibri" w:hAnsi="Calibri" w:cs="Calibri"/>
                <w:b/>
                <w:bCs/>
                <w:strike/>
                <w:color w:val="000000" w:themeColor="text1"/>
              </w:rPr>
            </w:pPr>
            <w:r w:rsidRPr="00CE51AD">
              <w:rPr>
                <w:rFonts w:ascii="Calibri" w:hAnsi="Calibri" w:cs="Calibri"/>
                <w:b/>
                <w:bCs/>
                <w:strike/>
                <w:color w:val="000000" w:themeColor="text1"/>
              </w:rPr>
              <w:t>‘Inert’ Ingredient Mix:</w:t>
            </w:r>
          </w:p>
          <w:p w14:paraId="7EBB274C" w14:textId="77777777" w:rsidR="0064024D" w:rsidRPr="00CE51AD" w:rsidRDefault="0064024D" w:rsidP="005C3C23">
            <w:pPr>
              <w:jc w:val="both"/>
              <w:rPr>
                <w:rFonts w:ascii="Calibri" w:hAnsi="Calibri" w:cs="Calibri"/>
                <w:b/>
                <w:bCs/>
                <w:strike/>
                <w:color w:val="000000" w:themeColor="text1"/>
              </w:rPr>
            </w:pPr>
            <w:r w:rsidRPr="00CE51AD">
              <w:rPr>
                <w:rFonts w:ascii="Calibri" w:hAnsi="Calibri" w:cs="Calibri"/>
                <w:b/>
                <w:bCs/>
                <w:strike/>
                <w:color w:val="000000" w:themeColor="text1"/>
              </w:rPr>
              <w:t xml:space="preserve">Roundup® ProActive (Contains Co-Formulants) + </w:t>
            </w:r>
          </w:p>
          <w:p w14:paraId="6CDF98A0" w14:textId="77777777" w:rsidR="0064024D" w:rsidRPr="00CE51AD" w:rsidRDefault="0064024D" w:rsidP="005C3C23">
            <w:pPr>
              <w:jc w:val="both"/>
              <w:rPr>
                <w:rFonts w:ascii="Calibri" w:hAnsi="Calibri" w:cs="Calibri"/>
                <w:b/>
                <w:bCs/>
                <w:strike/>
                <w:color w:val="000000" w:themeColor="text1"/>
              </w:rPr>
            </w:pPr>
            <w:r w:rsidRPr="00CE51AD">
              <w:rPr>
                <w:rFonts w:ascii="Calibri" w:hAnsi="Calibri" w:cs="Calibri"/>
                <w:b/>
                <w:bCs/>
                <w:strike/>
                <w:color w:val="000000" w:themeColor="text1"/>
              </w:rPr>
              <w:t>Newmans T-80 (Adjuvant)</w:t>
            </w:r>
          </w:p>
        </w:tc>
      </w:tr>
      <w:tr w:rsidR="0064024D" w:rsidRPr="00192B0B" w14:paraId="53762740" w14:textId="77777777" w:rsidTr="005C3C23">
        <w:trPr>
          <w:trHeight w:val="1025"/>
        </w:trPr>
        <w:tc>
          <w:tcPr>
            <w:tcW w:w="4466" w:type="dxa"/>
          </w:tcPr>
          <w:p w14:paraId="69092DAD" w14:textId="77777777" w:rsidR="0064024D" w:rsidRPr="00CE51AD" w:rsidRDefault="0064024D" w:rsidP="005C3C23">
            <w:pPr>
              <w:jc w:val="both"/>
              <w:rPr>
                <w:rFonts w:ascii="Calibri" w:hAnsi="Calibri" w:cs="Calibri"/>
                <w:strike/>
                <w:color w:val="000000" w:themeColor="text1"/>
              </w:rPr>
            </w:pPr>
            <w:r w:rsidRPr="00CE51AD">
              <w:rPr>
                <w:rFonts w:ascii="Calibri" w:hAnsi="Calibri" w:cs="Calibri"/>
                <w:strike/>
                <w:color w:val="000000" w:themeColor="text1"/>
              </w:rPr>
              <w:t>A maximum application rate of 24g/ha of the AI sulfoxaflor</w:t>
            </w:r>
          </w:p>
          <w:p w14:paraId="202A43E1" w14:textId="77777777" w:rsidR="0064024D" w:rsidRPr="00CE51AD" w:rsidRDefault="0064024D" w:rsidP="005C3C23">
            <w:pPr>
              <w:ind w:left="360"/>
              <w:jc w:val="both"/>
              <w:rPr>
                <w:rFonts w:ascii="Calibri" w:hAnsi="Calibri" w:cs="Calibri"/>
                <w:strike/>
                <w:color w:val="000000" w:themeColor="text1"/>
              </w:rPr>
            </w:pPr>
          </w:p>
        </w:tc>
        <w:tc>
          <w:tcPr>
            <w:tcW w:w="4467" w:type="dxa"/>
          </w:tcPr>
          <w:p w14:paraId="107AD626" w14:textId="77777777" w:rsidR="0064024D" w:rsidRPr="00CE51AD" w:rsidRDefault="0064024D" w:rsidP="005C3C23">
            <w:pPr>
              <w:jc w:val="both"/>
              <w:rPr>
                <w:rFonts w:ascii="Calibri" w:hAnsi="Calibri" w:cs="Calibri"/>
                <w:strike/>
                <w:color w:val="000000" w:themeColor="text1"/>
              </w:rPr>
            </w:pPr>
            <w:r w:rsidRPr="00CE51AD">
              <w:rPr>
                <w:rFonts w:ascii="Calibri" w:hAnsi="Calibri" w:cs="Calibri"/>
                <w:strike/>
                <w:color w:val="000000" w:themeColor="text1"/>
              </w:rPr>
              <w:t xml:space="preserve">A maximum application rate of 1200g/ha of the co-formulant surfactant Alkylpolyglycoside and 1600g/ha of the adjuvant ethoxylated tallow amine </w:t>
            </w:r>
          </w:p>
        </w:tc>
      </w:tr>
      <w:tr w:rsidR="0064024D" w:rsidRPr="00192B0B" w14:paraId="6630C6E7" w14:textId="77777777" w:rsidTr="005C3C23">
        <w:trPr>
          <w:trHeight w:val="585"/>
        </w:trPr>
        <w:tc>
          <w:tcPr>
            <w:tcW w:w="4466" w:type="dxa"/>
          </w:tcPr>
          <w:p w14:paraId="76CCABF9" w14:textId="77777777" w:rsidR="0064024D" w:rsidRPr="00CE51AD" w:rsidRDefault="0064024D" w:rsidP="005C3C23">
            <w:pPr>
              <w:jc w:val="both"/>
              <w:rPr>
                <w:rFonts w:ascii="Calibri" w:hAnsi="Calibri" w:cs="Calibri"/>
                <w:strike/>
                <w:color w:val="000000" w:themeColor="text1"/>
              </w:rPr>
            </w:pPr>
            <w:r w:rsidRPr="00CE51AD">
              <w:rPr>
                <w:rFonts w:ascii="Calibri" w:hAnsi="Calibri" w:cs="Calibri"/>
                <w:strike/>
                <w:color w:val="000000" w:themeColor="text1"/>
              </w:rPr>
              <w:t>A maximum of two applications per crop</w:t>
            </w:r>
          </w:p>
        </w:tc>
        <w:tc>
          <w:tcPr>
            <w:tcW w:w="4467" w:type="dxa"/>
          </w:tcPr>
          <w:p w14:paraId="24EE549D" w14:textId="77777777" w:rsidR="0064024D" w:rsidRPr="00CE51AD" w:rsidRDefault="0064024D" w:rsidP="005C3C23">
            <w:pPr>
              <w:jc w:val="both"/>
              <w:rPr>
                <w:rFonts w:ascii="Calibri" w:hAnsi="Calibri" w:cs="Calibri"/>
                <w:strike/>
                <w:color w:val="000000" w:themeColor="text1"/>
              </w:rPr>
            </w:pPr>
            <w:r w:rsidRPr="00CE51AD">
              <w:rPr>
                <w:rFonts w:ascii="Calibri" w:hAnsi="Calibri" w:cs="Calibri"/>
                <w:strike/>
                <w:color w:val="000000" w:themeColor="text1"/>
              </w:rPr>
              <w:t>No restrictions on repeated sprays</w:t>
            </w:r>
          </w:p>
        </w:tc>
      </w:tr>
      <w:tr w:rsidR="0064024D" w:rsidRPr="00192B0B" w14:paraId="055362F3" w14:textId="77777777" w:rsidTr="005C3C23">
        <w:trPr>
          <w:trHeight w:val="1041"/>
        </w:trPr>
        <w:tc>
          <w:tcPr>
            <w:tcW w:w="4466" w:type="dxa"/>
          </w:tcPr>
          <w:p w14:paraId="784B6AC6" w14:textId="77777777" w:rsidR="0064024D" w:rsidRPr="00CE51AD" w:rsidRDefault="0064024D" w:rsidP="005C3C23">
            <w:pPr>
              <w:jc w:val="both"/>
              <w:rPr>
                <w:rFonts w:ascii="Calibri" w:hAnsi="Calibri" w:cs="Calibri"/>
                <w:strike/>
                <w:color w:val="000000" w:themeColor="text1"/>
              </w:rPr>
            </w:pPr>
            <w:r w:rsidRPr="00CE51AD">
              <w:rPr>
                <w:rFonts w:ascii="Calibri" w:hAnsi="Calibri" w:cs="Calibri"/>
                <w:strike/>
                <w:color w:val="000000" w:themeColor="text1"/>
              </w:rPr>
              <w:t>No application when bees are foraging and no application near flowering weeds</w:t>
            </w:r>
          </w:p>
        </w:tc>
        <w:tc>
          <w:tcPr>
            <w:tcW w:w="4467" w:type="dxa"/>
          </w:tcPr>
          <w:p w14:paraId="004C2C7D" w14:textId="77777777" w:rsidR="0064024D" w:rsidRPr="00CE51AD" w:rsidRDefault="0064024D" w:rsidP="005C3C23">
            <w:pPr>
              <w:jc w:val="both"/>
              <w:rPr>
                <w:rFonts w:ascii="Calibri" w:hAnsi="Calibri" w:cs="Calibri"/>
                <w:strike/>
                <w:color w:val="000000" w:themeColor="text1"/>
              </w:rPr>
            </w:pPr>
            <w:r w:rsidRPr="00CE51AD">
              <w:rPr>
                <w:rFonts w:ascii="Calibri" w:hAnsi="Calibri" w:cs="Calibri"/>
                <w:strike/>
                <w:color w:val="000000" w:themeColor="text1"/>
              </w:rPr>
              <w:t>Can be applied directly onto bees or bee attractive flowering weeds</w:t>
            </w:r>
          </w:p>
        </w:tc>
      </w:tr>
      <w:tr w:rsidR="0064024D" w:rsidRPr="00192B0B" w14:paraId="7DF6D1C3" w14:textId="77777777" w:rsidTr="005C3C23">
        <w:trPr>
          <w:trHeight w:val="878"/>
        </w:trPr>
        <w:tc>
          <w:tcPr>
            <w:tcW w:w="4466" w:type="dxa"/>
          </w:tcPr>
          <w:p w14:paraId="6B07A5D8" w14:textId="77777777" w:rsidR="0064024D" w:rsidRPr="00CE51AD" w:rsidRDefault="0064024D" w:rsidP="005C3C23">
            <w:pPr>
              <w:jc w:val="both"/>
              <w:rPr>
                <w:rFonts w:ascii="Calibri" w:hAnsi="Calibri" w:cs="Calibri"/>
                <w:strike/>
                <w:color w:val="000000" w:themeColor="text1"/>
              </w:rPr>
            </w:pPr>
            <w:r w:rsidRPr="00CE51AD">
              <w:rPr>
                <w:rFonts w:ascii="Calibri" w:hAnsi="Calibri" w:cs="Calibri"/>
                <w:strike/>
                <w:color w:val="000000" w:themeColor="text1"/>
              </w:rPr>
              <w:t>Can only be applied at a BBCH (plant development) stage well prior to flowering to reduce floral residue.</w:t>
            </w:r>
          </w:p>
        </w:tc>
        <w:tc>
          <w:tcPr>
            <w:tcW w:w="4467" w:type="dxa"/>
          </w:tcPr>
          <w:p w14:paraId="1F724612" w14:textId="77777777" w:rsidR="0064024D" w:rsidRPr="00CE51AD" w:rsidRDefault="0064024D" w:rsidP="005C3C23">
            <w:pPr>
              <w:jc w:val="both"/>
              <w:rPr>
                <w:rFonts w:ascii="Calibri" w:hAnsi="Calibri" w:cs="Calibri"/>
                <w:strike/>
                <w:color w:val="000000" w:themeColor="text1"/>
              </w:rPr>
            </w:pPr>
            <w:r w:rsidRPr="00CE51AD">
              <w:rPr>
                <w:rFonts w:ascii="Calibri" w:hAnsi="Calibri" w:cs="Calibri"/>
                <w:strike/>
                <w:color w:val="000000" w:themeColor="text1"/>
              </w:rPr>
              <w:t>No BBCH (plant development) stage restriction</w:t>
            </w:r>
          </w:p>
        </w:tc>
      </w:tr>
      <w:tr w:rsidR="0064024D" w:rsidRPr="00192B0B" w14:paraId="2DFD1999" w14:textId="77777777" w:rsidTr="005C3C23">
        <w:trPr>
          <w:trHeight w:val="747"/>
        </w:trPr>
        <w:tc>
          <w:tcPr>
            <w:tcW w:w="4466" w:type="dxa"/>
          </w:tcPr>
          <w:p w14:paraId="00DA3302" w14:textId="77777777" w:rsidR="0064024D" w:rsidRPr="00CE51AD" w:rsidRDefault="0064024D" w:rsidP="005C3C23">
            <w:pPr>
              <w:jc w:val="both"/>
              <w:rPr>
                <w:rFonts w:ascii="Calibri" w:hAnsi="Calibri" w:cs="Calibri"/>
                <w:strike/>
                <w:color w:val="000000" w:themeColor="text1"/>
              </w:rPr>
            </w:pPr>
            <w:r w:rsidRPr="00CE51AD">
              <w:rPr>
                <w:rFonts w:ascii="Calibri" w:hAnsi="Calibri" w:cs="Calibri"/>
                <w:strike/>
                <w:color w:val="000000" w:themeColor="text1"/>
              </w:rPr>
              <w:t>Must be applied outside of bee daily foraging activity</w:t>
            </w:r>
          </w:p>
        </w:tc>
        <w:tc>
          <w:tcPr>
            <w:tcW w:w="4467" w:type="dxa"/>
          </w:tcPr>
          <w:p w14:paraId="4DE38F4B" w14:textId="77777777" w:rsidR="0064024D" w:rsidRPr="00CE51AD" w:rsidRDefault="0064024D" w:rsidP="005C3C23">
            <w:pPr>
              <w:jc w:val="both"/>
              <w:rPr>
                <w:rFonts w:ascii="Calibri" w:hAnsi="Calibri" w:cs="Calibri"/>
                <w:strike/>
                <w:color w:val="000000" w:themeColor="text1"/>
              </w:rPr>
            </w:pPr>
            <w:r w:rsidRPr="00CE51AD">
              <w:rPr>
                <w:rFonts w:ascii="Calibri" w:hAnsi="Calibri" w:cs="Calibri"/>
                <w:strike/>
                <w:color w:val="000000" w:themeColor="text1"/>
              </w:rPr>
              <w:t>No restrictions on timing of application regarding bees</w:t>
            </w:r>
          </w:p>
        </w:tc>
      </w:tr>
      <w:tr w:rsidR="0064024D" w:rsidRPr="00192B0B" w14:paraId="56EBC146" w14:textId="77777777" w:rsidTr="005C3C23">
        <w:trPr>
          <w:trHeight w:val="863"/>
        </w:trPr>
        <w:tc>
          <w:tcPr>
            <w:tcW w:w="4466" w:type="dxa"/>
          </w:tcPr>
          <w:p w14:paraId="61CBD05B" w14:textId="77777777" w:rsidR="0064024D" w:rsidRPr="00CE51AD" w:rsidRDefault="0064024D" w:rsidP="005C3C23">
            <w:pPr>
              <w:jc w:val="both"/>
              <w:rPr>
                <w:rFonts w:ascii="Calibri" w:hAnsi="Calibri" w:cs="Calibri"/>
                <w:strike/>
                <w:color w:val="000000" w:themeColor="text1"/>
              </w:rPr>
            </w:pPr>
            <w:r w:rsidRPr="00CE51AD">
              <w:rPr>
                <w:rFonts w:ascii="Calibri" w:hAnsi="Calibri" w:cs="Calibri"/>
                <w:strike/>
                <w:color w:val="000000" w:themeColor="text1"/>
              </w:rPr>
              <w:t>Must avoid application near environmental water</w:t>
            </w:r>
          </w:p>
        </w:tc>
        <w:tc>
          <w:tcPr>
            <w:tcW w:w="4467" w:type="dxa"/>
          </w:tcPr>
          <w:p w14:paraId="630521BA" w14:textId="77777777" w:rsidR="0064024D" w:rsidRPr="00CE51AD" w:rsidRDefault="0064024D" w:rsidP="005C3C23">
            <w:pPr>
              <w:jc w:val="both"/>
              <w:rPr>
                <w:rFonts w:ascii="Calibri" w:hAnsi="Calibri" w:cs="Calibri"/>
                <w:strike/>
                <w:color w:val="000000" w:themeColor="text1"/>
              </w:rPr>
            </w:pPr>
            <w:r w:rsidRPr="00CE51AD">
              <w:rPr>
                <w:rFonts w:ascii="Calibri" w:hAnsi="Calibri" w:cs="Calibri"/>
                <w:strike/>
                <w:color w:val="000000" w:themeColor="text1"/>
              </w:rPr>
              <w:t>Can be applied directly into enclosed waters (excluding the T-80™)</w:t>
            </w:r>
          </w:p>
        </w:tc>
      </w:tr>
    </w:tbl>
    <w:p w14:paraId="2D627911" w14:textId="77777777" w:rsidR="0064024D" w:rsidRPr="00CE51AD" w:rsidRDefault="0064024D" w:rsidP="0064024D">
      <w:pPr>
        <w:spacing w:line="360" w:lineRule="auto"/>
        <w:jc w:val="both"/>
        <w:rPr>
          <w:rFonts w:ascii="Calibri" w:hAnsi="Calibri" w:cs="Calibri"/>
          <w:strike/>
          <w:color w:val="000000" w:themeColor="text1"/>
        </w:rPr>
      </w:pPr>
      <w:r w:rsidRPr="00CE51AD">
        <w:rPr>
          <w:rFonts w:ascii="Calibri" w:hAnsi="Calibri" w:cs="Calibri"/>
          <w:strike/>
          <w:color w:val="000000" w:themeColor="text1"/>
        </w:rPr>
        <w:t xml:space="preserve">Table 1. Comparison of mitigation measures for insecticides versus ‘inert’ ingredients. </w:t>
      </w:r>
    </w:p>
    <w:p w14:paraId="35CB4476" w14:textId="77777777" w:rsidR="0064024D" w:rsidRPr="00BF05CF" w:rsidRDefault="0064024D" w:rsidP="0064024D">
      <w:pPr>
        <w:spacing w:line="360" w:lineRule="auto"/>
        <w:jc w:val="both"/>
        <w:rPr>
          <w:rFonts w:ascii="Calibri" w:hAnsi="Calibri" w:cs="Calibri"/>
          <w:color w:val="000000" w:themeColor="text1"/>
        </w:rPr>
      </w:pPr>
    </w:p>
    <w:p w14:paraId="520E410D" w14:textId="77777777" w:rsidR="0064024D" w:rsidRPr="00BF05CF" w:rsidRDefault="0064024D" w:rsidP="0064024D">
      <w:pPr>
        <w:spacing w:line="360" w:lineRule="auto"/>
        <w:jc w:val="both"/>
        <w:rPr>
          <w:rFonts w:ascii="Calibri" w:hAnsi="Calibri" w:cs="Calibri"/>
          <w:color w:val="000000" w:themeColor="text1"/>
        </w:rPr>
      </w:pPr>
    </w:p>
    <w:p w14:paraId="3397D45D" w14:textId="77777777" w:rsidR="0064024D" w:rsidRPr="00BF05CF" w:rsidRDefault="0064024D" w:rsidP="0064024D">
      <w:pPr>
        <w:spacing w:line="360" w:lineRule="auto"/>
        <w:jc w:val="both"/>
        <w:rPr>
          <w:rFonts w:ascii="Calibri" w:hAnsi="Calibri" w:cs="Calibri"/>
          <w:color w:val="000000" w:themeColor="text1"/>
        </w:rPr>
      </w:pPr>
    </w:p>
    <w:p w14:paraId="6C88979E" w14:textId="77777777" w:rsidR="00CE51AD" w:rsidRDefault="00CE51AD">
      <w:pPr>
        <w:rPr>
          <w:rFonts w:ascii="Calibri" w:hAnsi="Calibri" w:cs="Calibri"/>
          <w:b/>
          <w:bCs/>
        </w:rPr>
      </w:pPr>
      <w:r>
        <w:rPr>
          <w:rFonts w:ascii="Calibri" w:hAnsi="Calibri" w:cs="Calibri"/>
          <w:b/>
          <w:bCs/>
        </w:rPr>
        <w:br w:type="page"/>
      </w:r>
    </w:p>
    <w:p w14:paraId="52DA3EF2" w14:textId="244E57BC" w:rsidR="0064024D" w:rsidRPr="00EB12C2" w:rsidRDefault="0064024D" w:rsidP="0068669D">
      <w:pPr>
        <w:jc w:val="both"/>
        <w:rPr>
          <w:rFonts w:ascii="Calibri" w:hAnsi="Calibri" w:cs="Calibri"/>
          <w:b/>
          <w:bCs/>
        </w:rPr>
      </w:pPr>
      <w:r w:rsidRPr="002D6AEB">
        <w:rPr>
          <w:rFonts w:ascii="Calibri" w:hAnsi="Calibri" w:cs="Calibri"/>
          <w:b/>
          <w:bCs/>
        </w:rPr>
        <w:lastRenderedPageBreak/>
        <w:t>Conclusion</w:t>
      </w:r>
    </w:p>
    <w:p w14:paraId="19ADB6CA" w14:textId="7FBE9E0C" w:rsidR="0064024D" w:rsidRPr="00BF05CF" w:rsidRDefault="0064024D" w:rsidP="0064024D">
      <w:pPr>
        <w:spacing w:line="360" w:lineRule="auto"/>
        <w:jc w:val="both"/>
        <w:rPr>
          <w:rFonts w:ascii="Calibri" w:hAnsi="Calibri" w:cs="Calibri"/>
          <w:color w:val="000000" w:themeColor="text1"/>
        </w:rPr>
      </w:pPr>
      <w:r w:rsidRPr="00BF05CF">
        <w:rPr>
          <w:rFonts w:ascii="Calibri" w:hAnsi="Calibri" w:cs="Calibri"/>
          <w:color w:val="000000" w:themeColor="text1"/>
        </w:rPr>
        <w:t xml:space="preserve">The literature reviewed above </w:t>
      </w:r>
      <w:r w:rsidR="00586881">
        <w:rPr>
          <w:rFonts w:ascii="Calibri" w:hAnsi="Calibri" w:cs="Calibri"/>
          <w:color w:val="000000" w:themeColor="text1"/>
        </w:rPr>
        <w:t>raises</w:t>
      </w:r>
      <w:r w:rsidRPr="00BF05CF">
        <w:rPr>
          <w:rFonts w:ascii="Calibri" w:hAnsi="Calibri" w:cs="Calibri"/>
          <w:color w:val="000000" w:themeColor="text1"/>
        </w:rPr>
        <w:t xml:space="preserve"> a number of concerns </w:t>
      </w:r>
      <w:r w:rsidR="00586881">
        <w:rPr>
          <w:rFonts w:ascii="Calibri" w:hAnsi="Calibri" w:cs="Calibri"/>
          <w:color w:val="000000" w:themeColor="text1"/>
        </w:rPr>
        <w:t>around</w:t>
      </w:r>
      <w:r w:rsidR="00586881" w:rsidRPr="00BF05CF">
        <w:rPr>
          <w:rFonts w:ascii="Calibri" w:hAnsi="Calibri" w:cs="Calibri"/>
          <w:color w:val="000000" w:themeColor="text1"/>
        </w:rPr>
        <w:t xml:space="preserve"> </w:t>
      </w:r>
      <w:r w:rsidRPr="00BF05CF">
        <w:rPr>
          <w:rFonts w:ascii="Calibri" w:hAnsi="Calibri" w:cs="Calibri"/>
          <w:color w:val="000000" w:themeColor="text1"/>
        </w:rPr>
        <w:t>the impacts of ‘inert’ ingredients on bee health and productivity at the individual and colony level</w:t>
      </w:r>
      <w:r w:rsidR="00586881">
        <w:rPr>
          <w:rFonts w:ascii="Calibri" w:hAnsi="Calibri" w:cs="Calibri"/>
          <w:color w:val="000000" w:themeColor="text1"/>
        </w:rPr>
        <w:t>s</w:t>
      </w:r>
      <w:r w:rsidRPr="00BF05CF">
        <w:rPr>
          <w:rFonts w:ascii="Calibri" w:hAnsi="Calibri" w:cs="Calibri"/>
          <w:color w:val="000000" w:themeColor="text1"/>
        </w:rPr>
        <w:t xml:space="preserve">. What little research we have on ‘inert’ ingredient residues in nature </w:t>
      </w:r>
      <w:r w:rsidR="00586881">
        <w:rPr>
          <w:rFonts w:ascii="Calibri" w:hAnsi="Calibri" w:cs="Calibri"/>
          <w:color w:val="000000" w:themeColor="text1"/>
        </w:rPr>
        <w:t>shows</w:t>
      </w:r>
      <w:r w:rsidR="00586881" w:rsidRPr="00BF05CF">
        <w:rPr>
          <w:rFonts w:ascii="Calibri" w:hAnsi="Calibri" w:cs="Calibri"/>
          <w:color w:val="000000" w:themeColor="text1"/>
        </w:rPr>
        <w:t xml:space="preserve"> </w:t>
      </w:r>
      <w:r w:rsidRPr="00BF05CF">
        <w:rPr>
          <w:rFonts w:ascii="Calibri" w:hAnsi="Calibri" w:cs="Calibri"/>
          <w:color w:val="000000" w:themeColor="text1"/>
        </w:rPr>
        <w:t xml:space="preserve">them to be widespread, and at high </w:t>
      </w:r>
      <w:r w:rsidR="00586881">
        <w:rPr>
          <w:rFonts w:ascii="Calibri" w:hAnsi="Calibri" w:cs="Calibri"/>
          <w:color w:val="000000" w:themeColor="text1"/>
        </w:rPr>
        <w:t>concentration</w:t>
      </w:r>
      <w:r w:rsidR="00586881" w:rsidRPr="00BF05CF">
        <w:rPr>
          <w:rFonts w:ascii="Calibri" w:hAnsi="Calibri" w:cs="Calibri"/>
          <w:color w:val="000000" w:themeColor="text1"/>
        </w:rPr>
        <w:t xml:space="preserve"> </w:t>
      </w:r>
      <w:r w:rsidRPr="00BF05CF">
        <w:rPr>
          <w:rFonts w:ascii="Calibri" w:hAnsi="Calibri" w:cs="Calibri"/>
          <w:color w:val="000000" w:themeColor="text1"/>
        </w:rPr>
        <w:t xml:space="preserve">(Chen and Mullin, 2013, 2014, Fine et al., 2017), although our understanding of what </w:t>
      </w:r>
      <w:r w:rsidR="00586881">
        <w:rPr>
          <w:rFonts w:ascii="Calibri" w:hAnsi="Calibri" w:cs="Calibri"/>
          <w:color w:val="000000" w:themeColor="text1"/>
        </w:rPr>
        <w:t>the normal concentration range</w:t>
      </w:r>
      <w:r w:rsidR="00586881" w:rsidRPr="00BF05CF">
        <w:rPr>
          <w:rFonts w:ascii="Calibri" w:hAnsi="Calibri" w:cs="Calibri"/>
          <w:color w:val="000000" w:themeColor="text1"/>
        </w:rPr>
        <w:t xml:space="preserve"> </w:t>
      </w:r>
      <w:r w:rsidRPr="00BF05CF">
        <w:rPr>
          <w:rFonts w:ascii="Calibri" w:hAnsi="Calibri" w:cs="Calibri"/>
          <w:color w:val="000000" w:themeColor="text1"/>
        </w:rPr>
        <w:t xml:space="preserve">of ‘inert’ ingredients </w:t>
      </w:r>
      <w:r w:rsidR="00586881">
        <w:rPr>
          <w:rFonts w:ascii="Calibri" w:hAnsi="Calibri" w:cs="Calibri"/>
          <w:color w:val="000000" w:themeColor="text1"/>
        </w:rPr>
        <w:t>is in agricultural systems</w:t>
      </w:r>
      <w:r w:rsidRPr="00BF05CF">
        <w:rPr>
          <w:rFonts w:ascii="Calibri" w:hAnsi="Calibri" w:cs="Calibri"/>
          <w:color w:val="000000" w:themeColor="text1"/>
        </w:rPr>
        <w:t xml:space="preserve"> is underdeveloped. More research into the environmental pervasiveness and persistence of ‘inert’ ingredients would inform future experimental research on appropriate dosing regimes and expand our understanding of the risk they </w:t>
      </w:r>
      <w:r w:rsidR="00586881">
        <w:rPr>
          <w:rFonts w:ascii="Calibri" w:hAnsi="Calibri" w:cs="Calibri"/>
          <w:color w:val="000000" w:themeColor="text1"/>
        </w:rPr>
        <w:t>pose</w:t>
      </w:r>
      <w:r w:rsidR="00586881" w:rsidRPr="00BF05CF">
        <w:rPr>
          <w:rFonts w:ascii="Calibri" w:hAnsi="Calibri" w:cs="Calibri"/>
          <w:color w:val="000000" w:themeColor="text1"/>
        </w:rPr>
        <w:t xml:space="preserve"> </w:t>
      </w:r>
      <w:r w:rsidRPr="00BF05CF">
        <w:rPr>
          <w:rFonts w:ascii="Calibri" w:hAnsi="Calibri" w:cs="Calibri"/>
          <w:color w:val="000000" w:themeColor="text1"/>
        </w:rPr>
        <w:t xml:space="preserve">to bees. </w:t>
      </w:r>
      <w:r w:rsidR="00586881">
        <w:rPr>
          <w:rFonts w:ascii="Calibri" w:hAnsi="Calibri" w:cs="Calibri"/>
          <w:color w:val="000000" w:themeColor="text1"/>
        </w:rPr>
        <w:t>Importantly, and in addition to this limited understanding of environmental residues, t</w:t>
      </w:r>
      <w:r w:rsidRPr="00BF05CF">
        <w:rPr>
          <w:rFonts w:ascii="Calibri" w:hAnsi="Calibri" w:cs="Calibri"/>
          <w:color w:val="000000" w:themeColor="text1"/>
        </w:rPr>
        <w:t xml:space="preserve">he research identified here demonstrates that ‘inert’ ingredients are not ecotoxicologically benign, and as such they should be subject to greater regulation. </w:t>
      </w:r>
    </w:p>
    <w:p w14:paraId="384A13F0" w14:textId="77777777" w:rsidR="0064024D" w:rsidRPr="00BF05CF" w:rsidRDefault="0064024D" w:rsidP="0064024D">
      <w:pPr>
        <w:rPr>
          <w:rFonts w:ascii="Calibri" w:hAnsi="Calibri" w:cs="Calibri"/>
          <w:color w:val="000000" w:themeColor="text1"/>
        </w:rPr>
      </w:pPr>
    </w:p>
    <w:p w14:paraId="600AAE2D" w14:textId="77777777" w:rsidR="0079367C" w:rsidRDefault="0064024D" w:rsidP="0064024D">
      <w:pPr>
        <w:spacing w:line="360" w:lineRule="auto"/>
        <w:jc w:val="both"/>
        <w:rPr>
          <w:ins w:id="332" w:author="Edward Straw" w:date="2021-05-03T16:02:00Z"/>
          <w:rFonts w:ascii="Calibri" w:hAnsi="Calibri" w:cs="Calibri"/>
          <w:color w:val="000000" w:themeColor="text1"/>
        </w:rPr>
      </w:pPr>
      <w:r w:rsidRPr="00BF05CF">
        <w:rPr>
          <w:rFonts w:ascii="Calibri" w:hAnsi="Calibri" w:cs="Calibri"/>
          <w:color w:val="000000" w:themeColor="text1"/>
        </w:rPr>
        <w:t xml:space="preserve">‘Inert’ ingredients drive mortality through multiple exposure routes, synergise with other stressors and cause sublethal effects. While we call on regulators to require testing of ‘inert’ ingredients on bees, we also caution that the current regulatory testing system is ill-equipped to test the effects of ‘inert’ ingredients. Current regulatory testing exclusively uses methodologies designed for neurotoxic insecticides, which may not properly characterise the risks of ‘inert’ ingredients. The finding that surfactants increased pond drownings (Moffett and Morton, 1973, 1975) demonstrates the need for risk assessments to be more tailored to the risk </w:t>
      </w:r>
      <w:r w:rsidR="00586881">
        <w:rPr>
          <w:rFonts w:ascii="Calibri" w:hAnsi="Calibri" w:cs="Calibri"/>
          <w:color w:val="000000" w:themeColor="text1"/>
        </w:rPr>
        <w:t xml:space="preserve">posed by </w:t>
      </w:r>
      <w:r w:rsidRPr="00BF05CF">
        <w:rPr>
          <w:rFonts w:ascii="Calibri" w:hAnsi="Calibri" w:cs="Calibri"/>
          <w:color w:val="000000" w:themeColor="text1"/>
        </w:rPr>
        <w:t xml:space="preserve">each unique substance. Current regulatory testing focuses heavily on mortality, </w:t>
      </w:r>
      <w:r w:rsidR="00AA55C3" w:rsidRPr="00BF05CF">
        <w:rPr>
          <w:rFonts w:ascii="Calibri" w:hAnsi="Calibri" w:cs="Calibri"/>
          <w:color w:val="000000" w:themeColor="text1"/>
        </w:rPr>
        <w:t>at a cost to</w:t>
      </w:r>
      <w:r w:rsidRPr="00BF05CF">
        <w:rPr>
          <w:rFonts w:ascii="Calibri" w:hAnsi="Calibri" w:cs="Calibri"/>
          <w:color w:val="000000" w:themeColor="text1"/>
        </w:rPr>
        <w:t xml:space="preserve"> a more </w:t>
      </w:r>
      <w:r w:rsidR="00586881">
        <w:rPr>
          <w:rFonts w:ascii="Calibri" w:hAnsi="Calibri" w:cs="Calibri"/>
          <w:color w:val="000000" w:themeColor="text1"/>
        </w:rPr>
        <w:t>fitness-focused</w:t>
      </w:r>
      <w:ins w:id="333" w:author="Edward Straw" w:date="2021-05-03T15:54:00Z">
        <w:r w:rsidR="0068669D">
          <w:rPr>
            <w:rFonts w:ascii="Calibri" w:hAnsi="Calibri" w:cs="Calibri"/>
            <w:color w:val="000000" w:themeColor="text1"/>
          </w:rPr>
          <w:t xml:space="preserve"> where the whole lifecycle and reproductive success of bees is considered</w:t>
        </w:r>
      </w:ins>
      <w:r w:rsidRPr="00BF05CF">
        <w:rPr>
          <w:rFonts w:ascii="Calibri" w:hAnsi="Calibri" w:cs="Calibri"/>
          <w:color w:val="000000" w:themeColor="text1"/>
        </w:rPr>
        <w:t xml:space="preserve"> </w:t>
      </w:r>
      <w:del w:id="334" w:author="Edward Straw" w:date="2021-05-03T15:54:00Z">
        <w:r w:rsidRPr="00BF05CF" w:rsidDel="0068669D">
          <w:rPr>
            <w:rFonts w:ascii="Calibri" w:hAnsi="Calibri" w:cs="Calibri"/>
            <w:color w:val="000000" w:themeColor="text1"/>
          </w:rPr>
          <w:delText xml:space="preserve">appropriate approach </w:delText>
        </w:r>
      </w:del>
      <w:r w:rsidRPr="00BF05CF">
        <w:rPr>
          <w:rFonts w:ascii="Calibri" w:hAnsi="Calibri" w:cs="Calibri"/>
          <w:color w:val="000000" w:themeColor="text1"/>
        </w:rPr>
        <w:t>(Straub, Strobl and Neumann, 2020). Sublethal effects caused by surfactants (Ciarlo et al., 2012, Artz and Pitts-Singer 2015)</w:t>
      </w:r>
      <w:r w:rsidR="00586881">
        <w:rPr>
          <w:rFonts w:ascii="Calibri" w:hAnsi="Calibri" w:cs="Calibri"/>
          <w:color w:val="000000" w:themeColor="text1"/>
        </w:rPr>
        <w:t>, that could feed into fitness impacts,</w:t>
      </w:r>
      <w:r w:rsidRPr="00BF05CF">
        <w:rPr>
          <w:rFonts w:ascii="Calibri" w:hAnsi="Calibri" w:cs="Calibri"/>
          <w:color w:val="000000" w:themeColor="text1"/>
        </w:rPr>
        <w:t xml:space="preserve"> would be missed by the current regulatory system. </w:t>
      </w:r>
      <w:r w:rsidR="00586881">
        <w:rPr>
          <w:rFonts w:ascii="Calibri" w:hAnsi="Calibri" w:cs="Calibri"/>
          <w:color w:val="000000" w:themeColor="text1"/>
        </w:rPr>
        <w:t>Similarly, given that synergistic effects of surfactants have already been identified (Fine, Cox-Foster and Mullin, 2016), a testing approach that incorporates multiple stressors is essential.</w:t>
      </w:r>
      <w:ins w:id="335" w:author="Edward Straw" w:date="2021-05-03T15:59:00Z">
        <w:r w:rsidR="00DB454F">
          <w:rPr>
            <w:rFonts w:ascii="Calibri" w:hAnsi="Calibri" w:cs="Calibri"/>
            <w:color w:val="000000" w:themeColor="text1"/>
          </w:rPr>
          <w:t xml:space="preserve"> </w:t>
        </w:r>
      </w:ins>
    </w:p>
    <w:p w14:paraId="784FDC74" w14:textId="77777777" w:rsidR="0079367C" w:rsidRDefault="0079367C" w:rsidP="0064024D">
      <w:pPr>
        <w:spacing w:line="360" w:lineRule="auto"/>
        <w:jc w:val="both"/>
        <w:rPr>
          <w:ins w:id="336" w:author="Edward Straw" w:date="2021-05-03T16:02:00Z"/>
          <w:rFonts w:ascii="Calibri" w:hAnsi="Calibri" w:cs="Calibri"/>
          <w:color w:val="000000" w:themeColor="text1"/>
        </w:rPr>
      </w:pPr>
    </w:p>
    <w:p w14:paraId="0C47E328" w14:textId="7435147E" w:rsidR="002B3720" w:rsidRDefault="00DB454F" w:rsidP="0064024D">
      <w:pPr>
        <w:pStyle w:val="CommentText"/>
        <w:spacing w:line="360" w:lineRule="auto"/>
        <w:jc w:val="both"/>
        <w:rPr>
          <w:ins w:id="337" w:author="Edward Straw" w:date="2021-05-03T16:04:00Z"/>
          <w:rFonts w:ascii="Calibri" w:hAnsi="Calibri" w:cs="Calibri"/>
          <w:color w:val="000000" w:themeColor="text1"/>
          <w:sz w:val="24"/>
          <w:szCs w:val="24"/>
        </w:rPr>
      </w:pPr>
      <w:ins w:id="338" w:author="Edward Straw" w:date="2021-05-03T15:59:00Z">
        <w:r w:rsidRPr="00985D20">
          <w:rPr>
            <w:rFonts w:ascii="Calibri" w:hAnsi="Calibri" w:cs="Calibri"/>
            <w:color w:val="000000" w:themeColor="text1"/>
            <w:sz w:val="24"/>
            <w:szCs w:val="24"/>
          </w:rPr>
          <w:t xml:space="preserve">‘Inert’ ingredients not only </w:t>
        </w:r>
      </w:ins>
      <w:ins w:id="339" w:author="Edward Straw" w:date="2021-05-03T16:03:00Z">
        <w:r w:rsidR="0079367C">
          <w:rPr>
            <w:rFonts w:ascii="Calibri" w:hAnsi="Calibri" w:cs="Calibri"/>
            <w:color w:val="000000" w:themeColor="text1"/>
            <w:sz w:val="24"/>
            <w:szCs w:val="24"/>
          </w:rPr>
          <w:t>interact</w:t>
        </w:r>
      </w:ins>
      <w:ins w:id="340" w:author="Edward Straw" w:date="2021-05-03T15:59:00Z">
        <w:r w:rsidRPr="00985D20">
          <w:rPr>
            <w:rFonts w:ascii="Calibri" w:hAnsi="Calibri" w:cs="Calibri"/>
            <w:color w:val="000000" w:themeColor="text1"/>
            <w:sz w:val="24"/>
            <w:szCs w:val="24"/>
          </w:rPr>
          <w:t xml:space="preserve"> with </w:t>
        </w:r>
      </w:ins>
      <w:ins w:id="341" w:author="Edward Straw" w:date="2021-05-03T16:00:00Z">
        <w:r w:rsidRPr="00985D20">
          <w:rPr>
            <w:rFonts w:ascii="Calibri" w:hAnsi="Calibri" w:cs="Calibri"/>
            <w:color w:val="000000" w:themeColor="text1"/>
            <w:sz w:val="24"/>
            <w:szCs w:val="24"/>
          </w:rPr>
          <w:t>other</w:t>
        </w:r>
      </w:ins>
      <w:ins w:id="342" w:author="Edward Straw" w:date="2021-05-03T15:59:00Z">
        <w:r w:rsidRPr="00985D20">
          <w:rPr>
            <w:rFonts w:ascii="Calibri" w:hAnsi="Calibri" w:cs="Calibri"/>
            <w:color w:val="000000" w:themeColor="text1"/>
            <w:sz w:val="24"/>
            <w:szCs w:val="24"/>
          </w:rPr>
          <w:t xml:space="preserve"> stressors, but with AI’s also. </w:t>
        </w:r>
      </w:ins>
      <w:r w:rsidR="0064024D" w:rsidRPr="00BF05CF">
        <w:rPr>
          <w:rFonts w:ascii="Calibri" w:hAnsi="Calibri" w:cs="Calibri"/>
          <w:color w:val="000000" w:themeColor="text1"/>
          <w:sz w:val="24"/>
          <w:szCs w:val="24"/>
        </w:rPr>
        <w:t xml:space="preserve">‘Inert’ ingredients are designed to </w:t>
      </w:r>
      <w:ins w:id="343" w:author="Edward Straw" w:date="2021-05-02T16:31:00Z">
        <w:r w:rsidR="001623F5">
          <w:rPr>
            <w:rFonts w:ascii="Calibri" w:hAnsi="Calibri" w:cs="Calibri"/>
            <w:color w:val="000000" w:themeColor="text1"/>
            <w:sz w:val="24"/>
            <w:szCs w:val="24"/>
          </w:rPr>
          <w:t>facilitate</w:t>
        </w:r>
        <w:r w:rsidR="001623F5" w:rsidRPr="00BF05CF">
          <w:rPr>
            <w:rFonts w:ascii="Calibri" w:hAnsi="Calibri" w:cs="Calibri"/>
            <w:color w:val="000000" w:themeColor="text1"/>
            <w:sz w:val="24"/>
            <w:szCs w:val="24"/>
          </w:rPr>
          <w:t xml:space="preserve"> </w:t>
        </w:r>
      </w:ins>
      <w:r w:rsidR="0064024D" w:rsidRPr="00BF05CF">
        <w:rPr>
          <w:rFonts w:ascii="Calibri" w:hAnsi="Calibri" w:cs="Calibri"/>
          <w:color w:val="000000" w:themeColor="text1"/>
          <w:sz w:val="24"/>
          <w:szCs w:val="24"/>
        </w:rPr>
        <w:t>AIs toxicity to target organisms, however, there is significant research that they also increase the toxicity of AIs to non-target organisms as reviewed in Mullin et al. (2015)</w:t>
      </w:r>
      <w:ins w:id="344" w:author="Edward Straw" w:date="2021-05-03T16:08:00Z">
        <w:r w:rsidR="00BA0B49">
          <w:rPr>
            <w:rFonts w:ascii="Calibri" w:hAnsi="Calibri" w:cs="Calibri"/>
            <w:color w:val="000000" w:themeColor="text1"/>
            <w:sz w:val="24"/>
            <w:szCs w:val="24"/>
          </w:rPr>
          <w:t xml:space="preserve"> and Nagy et al. (2020)</w:t>
        </w:r>
      </w:ins>
      <w:r w:rsidR="0064024D" w:rsidRPr="00BF05CF">
        <w:rPr>
          <w:rFonts w:ascii="Calibri" w:hAnsi="Calibri" w:cs="Calibri"/>
          <w:color w:val="000000" w:themeColor="text1"/>
          <w:sz w:val="24"/>
          <w:szCs w:val="24"/>
        </w:rPr>
        <w:t xml:space="preserve">. A systematic comparison of AI toxicity versus whole </w:t>
      </w:r>
      <w:r w:rsidR="0064024D" w:rsidRPr="00BF05CF">
        <w:rPr>
          <w:rFonts w:ascii="Calibri" w:hAnsi="Calibri" w:cs="Calibri"/>
          <w:color w:val="000000" w:themeColor="text1"/>
          <w:sz w:val="24"/>
          <w:szCs w:val="24"/>
        </w:rPr>
        <w:lastRenderedPageBreak/>
        <w:t>formulation toxicity covering academic and regulatory data would give highly informative results</w:t>
      </w:r>
      <w:ins w:id="345" w:author="Edward Straw" w:date="2021-05-03T15:56:00Z">
        <w:r w:rsidR="0068669D">
          <w:rPr>
            <w:rFonts w:ascii="Calibri" w:hAnsi="Calibri" w:cs="Calibri"/>
            <w:color w:val="000000" w:themeColor="text1"/>
            <w:sz w:val="24"/>
            <w:szCs w:val="24"/>
          </w:rPr>
          <w:t>,</w:t>
        </w:r>
      </w:ins>
      <w:r w:rsidR="0064024D" w:rsidRPr="00BF05CF">
        <w:rPr>
          <w:rFonts w:ascii="Calibri" w:hAnsi="Calibri" w:cs="Calibri"/>
          <w:color w:val="000000" w:themeColor="text1"/>
          <w:sz w:val="24"/>
          <w:szCs w:val="24"/>
        </w:rPr>
        <w:t xml:space="preserve"> but is outside of the scope of this systematic review. </w:t>
      </w:r>
      <w:ins w:id="346" w:author="Edward Straw" w:date="2021-05-03T16:07:00Z">
        <w:r w:rsidR="00985D20">
          <w:rPr>
            <w:rFonts w:ascii="Calibri" w:hAnsi="Calibri" w:cs="Calibri"/>
            <w:color w:val="000000" w:themeColor="text1"/>
            <w:sz w:val="24"/>
            <w:szCs w:val="24"/>
          </w:rPr>
          <w:t xml:space="preserve">As </w:t>
        </w:r>
      </w:ins>
      <w:ins w:id="347" w:author="Edward Straw" w:date="2021-05-03T16:09:00Z">
        <w:r w:rsidR="00BB4D38">
          <w:rPr>
            <w:rFonts w:ascii="Calibri" w:hAnsi="Calibri" w:cs="Calibri"/>
            <w:color w:val="000000" w:themeColor="text1"/>
            <w:sz w:val="24"/>
            <w:szCs w:val="24"/>
          </w:rPr>
          <w:t>prior</w:t>
        </w:r>
      </w:ins>
      <w:ins w:id="348" w:author="Edward Straw" w:date="2021-05-03T16:07:00Z">
        <w:r w:rsidR="00985D20">
          <w:rPr>
            <w:rFonts w:ascii="Calibri" w:hAnsi="Calibri" w:cs="Calibri"/>
            <w:color w:val="000000" w:themeColor="text1"/>
            <w:sz w:val="24"/>
            <w:szCs w:val="24"/>
          </w:rPr>
          <w:t xml:space="preserve"> reviews have demonstrated, formulations are commonly more toxic to non-target organisms </w:t>
        </w:r>
      </w:ins>
      <w:ins w:id="349" w:author="Edward Straw" w:date="2021-05-03T16:09:00Z">
        <w:r w:rsidR="00BB4D38">
          <w:rPr>
            <w:rFonts w:ascii="Calibri" w:hAnsi="Calibri" w:cs="Calibri"/>
            <w:color w:val="000000" w:themeColor="text1"/>
            <w:sz w:val="24"/>
            <w:szCs w:val="24"/>
          </w:rPr>
          <w:t xml:space="preserve">suggesting that </w:t>
        </w:r>
      </w:ins>
      <w:ins w:id="350" w:author="Edward Straw" w:date="2021-05-03T16:30:00Z">
        <w:r w:rsidR="008224C8">
          <w:rPr>
            <w:rFonts w:ascii="Calibri" w:hAnsi="Calibri" w:cs="Calibri"/>
            <w:color w:val="000000" w:themeColor="text1"/>
            <w:sz w:val="24"/>
            <w:szCs w:val="24"/>
          </w:rPr>
          <w:t xml:space="preserve">the term </w:t>
        </w:r>
      </w:ins>
      <w:ins w:id="351" w:author="Edward Straw" w:date="2021-05-03T16:09:00Z">
        <w:r w:rsidR="00BB4D38">
          <w:rPr>
            <w:rFonts w:ascii="Calibri" w:hAnsi="Calibri" w:cs="Calibri"/>
            <w:color w:val="000000" w:themeColor="text1"/>
            <w:sz w:val="24"/>
            <w:szCs w:val="24"/>
          </w:rPr>
          <w:t>‘inert’ ingredients</w:t>
        </w:r>
      </w:ins>
      <w:ins w:id="352" w:author="Edward Straw" w:date="2021-05-03T16:30:00Z">
        <w:r w:rsidR="008224C8">
          <w:rPr>
            <w:rFonts w:ascii="Calibri" w:hAnsi="Calibri" w:cs="Calibri"/>
            <w:color w:val="000000" w:themeColor="text1"/>
            <w:sz w:val="24"/>
            <w:szCs w:val="24"/>
          </w:rPr>
          <w:t xml:space="preserve"> may not be appropriate. </w:t>
        </w:r>
      </w:ins>
      <w:ins w:id="353" w:author="Edward Straw" w:date="2021-05-03T16:09:00Z">
        <w:r w:rsidR="00BB4D38">
          <w:rPr>
            <w:rFonts w:ascii="Calibri" w:hAnsi="Calibri" w:cs="Calibri"/>
            <w:color w:val="000000" w:themeColor="text1"/>
            <w:sz w:val="24"/>
            <w:szCs w:val="24"/>
          </w:rPr>
          <w:t xml:space="preserve"> </w:t>
        </w:r>
      </w:ins>
    </w:p>
    <w:p w14:paraId="3A5D8BCB" w14:textId="77777777" w:rsidR="00985D20" w:rsidRDefault="00985D20" w:rsidP="0064024D">
      <w:pPr>
        <w:pStyle w:val="CommentText"/>
        <w:spacing w:line="360" w:lineRule="auto"/>
        <w:jc w:val="both"/>
        <w:rPr>
          <w:ins w:id="354" w:author="Edward Straw" w:date="2021-05-03T16:01:00Z"/>
          <w:rFonts w:ascii="Calibri" w:hAnsi="Calibri" w:cs="Calibri"/>
          <w:color w:val="000000" w:themeColor="text1"/>
          <w:sz w:val="24"/>
          <w:szCs w:val="24"/>
        </w:rPr>
      </w:pPr>
    </w:p>
    <w:p w14:paraId="7EFA4F1E" w14:textId="7BE49C2A" w:rsidR="0068669D" w:rsidRDefault="0064024D" w:rsidP="0064024D">
      <w:pPr>
        <w:pStyle w:val="CommentText"/>
        <w:spacing w:line="360" w:lineRule="auto"/>
        <w:jc w:val="both"/>
        <w:rPr>
          <w:ins w:id="355" w:author="Edward Straw" w:date="2021-05-03T15:57:00Z"/>
          <w:rFonts w:ascii="Calibri" w:hAnsi="Calibri" w:cs="Calibri"/>
          <w:color w:val="000000" w:themeColor="text1"/>
          <w:sz w:val="24"/>
          <w:szCs w:val="24"/>
        </w:rPr>
      </w:pPr>
      <w:r w:rsidRPr="00BF05CF">
        <w:rPr>
          <w:rFonts w:ascii="Calibri" w:hAnsi="Calibri" w:cs="Calibri"/>
          <w:color w:val="000000" w:themeColor="text1"/>
          <w:sz w:val="24"/>
          <w:szCs w:val="24"/>
        </w:rPr>
        <w:t>The u</w:t>
      </w:r>
      <w:r w:rsidRPr="00BF05CF">
        <w:rPr>
          <w:rFonts w:ascii="Calibri" w:hAnsi="Calibri" w:cs="Calibri"/>
          <w:sz w:val="24"/>
          <w:szCs w:val="24"/>
        </w:rPr>
        <w:t>se of the words ‘inert’ or ‘inactive’ to describe c</w:t>
      </w:r>
      <w:r w:rsidRPr="00BF05CF">
        <w:rPr>
          <w:rFonts w:ascii="Calibri" w:hAnsi="Calibri" w:cs="Calibri"/>
          <w:color w:val="000000" w:themeColor="text1"/>
          <w:sz w:val="24"/>
          <w:szCs w:val="24"/>
        </w:rPr>
        <w:t xml:space="preserve">o-formulants and adjuvants posits that they are toxicologically benign substances. The research collated here demonstrates that this is not true for all such substances and highlights a lack of data for many more. As such we would suggest that the terms ‘co-formulant’ or ‘adjuvant’ where appropriate are better descriptors of the substances because they are neutral regarding their toxicological activity. </w:t>
      </w:r>
    </w:p>
    <w:p w14:paraId="776ED4A4" w14:textId="77777777" w:rsidR="0068669D" w:rsidRDefault="0068669D" w:rsidP="0064024D">
      <w:pPr>
        <w:pStyle w:val="CommentText"/>
        <w:spacing w:line="360" w:lineRule="auto"/>
        <w:jc w:val="both"/>
        <w:rPr>
          <w:ins w:id="356" w:author="Edward Straw" w:date="2021-05-03T15:57:00Z"/>
          <w:rFonts w:ascii="Calibri" w:hAnsi="Calibri" w:cs="Calibri"/>
          <w:color w:val="000000" w:themeColor="text1"/>
          <w:sz w:val="24"/>
          <w:szCs w:val="24"/>
        </w:rPr>
      </w:pPr>
    </w:p>
    <w:p w14:paraId="782F55FC" w14:textId="1C31927A" w:rsidR="0064024D" w:rsidRPr="00CB4D10" w:rsidRDefault="00F462D4" w:rsidP="0064024D">
      <w:pPr>
        <w:pStyle w:val="CommentText"/>
        <w:spacing w:line="360" w:lineRule="auto"/>
        <w:jc w:val="both"/>
        <w:rPr>
          <w:rFonts w:ascii="Calibri" w:hAnsi="Calibri" w:cs="Calibri"/>
          <w:sz w:val="24"/>
          <w:szCs w:val="24"/>
        </w:rPr>
      </w:pPr>
      <w:ins w:id="357" w:author="Edward Straw" w:date="2021-05-03T16:11:00Z">
        <w:r>
          <w:rPr>
            <w:rFonts w:ascii="Calibri" w:hAnsi="Calibri" w:cs="Calibri"/>
            <w:sz w:val="24"/>
            <w:szCs w:val="24"/>
          </w:rPr>
          <w:t>While t</w:t>
        </w:r>
      </w:ins>
      <w:ins w:id="358" w:author="Edward Straw" w:date="2021-05-03T16:09:00Z">
        <w:r w:rsidR="00A54C06">
          <w:rPr>
            <w:rFonts w:ascii="Calibri" w:hAnsi="Calibri" w:cs="Calibri"/>
            <w:sz w:val="24"/>
            <w:szCs w:val="24"/>
          </w:rPr>
          <w:t xml:space="preserve">he language used to describe ‘inert’ ingredients </w:t>
        </w:r>
      </w:ins>
      <w:ins w:id="359" w:author="Edward Straw" w:date="2021-05-03T16:10:00Z">
        <w:r w:rsidR="00A54C06">
          <w:rPr>
            <w:rFonts w:ascii="Calibri" w:hAnsi="Calibri" w:cs="Calibri"/>
            <w:sz w:val="24"/>
            <w:szCs w:val="24"/>
          </w:rPr>
          <w:t>does</w:t>
        </w:r>
      </w:ins>
      <w:ins w:id="360" w:author="Edward Straw" w:date="2021-05-03T16:11:00Z">
        <w:r>
          <w:rPr>
            <w:rFonts w:ascii="Calibri" w:hAnsi="Calibri" w:cs="Calibri"/>
            <w:sz w:val="24"/>
            <w:szCs w:val="24"/>
          </w:rPr>
          <w:t xml:space="preserve"> not reflect their potential toxicity, the legislation </w:t>
        </w:r>
      </w:ins>
      <w:ins w:id="361" w:author="Edward Straw" w:date="2021-05-03T16:12:00Z">
        <w:r>
          <w:rPr>
            <w:rFonts w:ascii="Calibri" w:hAnsi="Calibri" w:cs="Calibri"/>
            <w:sz w:val="24"/>
            <w:szCs w:val="24"/>
          </w:rPr>
          <w:t>regulating</w:t>
        </w:r>
      </w:ins>
      <w:ins w:id="362" w:author="Edward Straw" w:date="2021-05-03T16:11:00Z">
        <w:r>
          <w:rPr>
            <w:rFonts w:ascii="Calibri" w:hAnsi="Calibri" w:cs="Calibri"/>
            <w:sz w:val="24"/>
            <w:szCs w:val="24"/>
          </w:rPr>
          <w:t xml:space="preserve"> them also does not reflect </w:t>
        </w:r>
      </w:ins>
      <w:ins w:id="363" w:author="Edward Straw" w:date="2021-05-03T16:12:00Z">
        <w:r>
          <w:rPr>
            <w:rFonts w:ascii="Calibri" w:hAnsi="Calibri" w:cs="Calibri"/>
            <w:sz w:val="24"/>
            <w:szCs w:val="24"/>
          </w:rPr>
          <w:t xml:space="preserve">this. </w:t>
        </w:r>
      </w:ins>
      <w:ins w:id="364" w:author="Edward Straw" w:date="2021-05-03T16:01:00Z">
        <w:r w:rsidR="002B3720">
          <w:rPr>
            <w:rFonts w:ascii="Calibri" w:hAnsi="Calibri" w:cs="Calibri"/>
            <w:sz w:val="24"/>
            <w:szCs w:val="24"/>
          </w:rPr>
          <w:t>L</w:t>
        </w:r>
      </w:ins>
      <w:r w:rsidR="0064024D" w:rsidRPr="00BF05CF">
        <w:rPr>
          <w:rFonts w:ascii="Calibri" w:hAnsi="Calibri" w:cs="Calibri"/>
          <w:sz w:val="24"/>
          <w:szCs w:val="24"/>
        </w:rPr>
        <w:t xml:space="preserve">egislation that protects formulation composition as trade secrets hampers research into the impacts of ‘inert’ ingredients (EC, 2009, Mullin et </w:t>
      </w:r>
      <w:r w:rsidR="00900479" w:rsidRPr="00BF05CF">
        <w:rPr>
          <w:rFonts w:ascii="Calibri" w:hAnsi="Calibri" w:cs="Calibri"/>
          <w:sz w:val="24"/>
          <w:szCs w:val="24"/>
        </w:rPr>
        <w:t xml:space="preserve">al., </w:t>
      </w:r>
      <w:r w:rsidR="0064024D" w:rsidRPr="00BF05CF">
        <w:rPr>
          <w:rFonts w:ascii="Calibri" w:hAnsi="Calibri" w:cs="Calibri"/>
          <w:sz w:val="24"/>
          <w:szCs w:val="24"/>
        </w:rPr>
        <w:t xml:space="preserve">2015), as such publication of formulation composition would be a critical step forward for environmental risk assessment. Further, full disclosure of ingredients would improve transparency and build trust for both consumers and farmers (Mullin et </w:t>
      </w:r>
      <w:r w:rsidR="00900479" w:rsidRPr="00BF05CF">
        <w:rPr>
          <w:rFonts w:ascii="Calibri" w:hAnsi="Calibri" w:cs="Calibri"/>
          <w:sz w:val="24"/>
          <w:szCs w:val="24"/>
        </w:rPr>
        <w:t xml:space="preserve">al., </w:t>
      </w:r>
      <w:r w:rsidR="0064024D" w:rsidRPr="00BF05CF">
        <w:rPr>
          <w:rFonts w:ascii="Calibri" w:hAnsi="Calibri" w:cs="Calibri"/>
          <w:sz w:val="24"/>
          <w:szCs w:val="24"/>
        </w:rPr>
        <w:t>2015).</w:t>
      </w:r>
      <w:r w:rsidR="0064024D" w:rsidRPr="002D6AEB">
        <w:rPr>
          <w:rFonts w:ascii="Calibri" w:hAnsi="Calibri" w:cs="Calibri"/>
          <w:sz w:val="24"/>
          <w:szCs w:val="24"/>
        </w:rPr>
        <w:t xml:space="preserve"> </w:t>
      </w:r>
    </w:p>
    <w:p w14:paraId="4B02ACEA" w14:textId="77777777" w:rsidR="0064024D" w:rsidRPr="00BF05CF" w:rsidRDefault="0064024D" w:rsidP="0064024D">
      <w:pPr>
        <w:pStyle w:val="CommentText"/>
        <w:spacing w:line="360" w:lineRule="auto"/>
        <w:jc w:val="both"/>
        <w:rPr>
          <w:rFonts w:ascii="Calibri" w:hAnsi="Calibri" w:cs="Calibri"/>
          <w:color w:val="000000" w:themeColor="text1"/>
          <w:sz w:val="24"/>
          <w:szCs w:val="24"/>
        </w:rPr>
      </w:pPr>
    </w:p>
    <w:p w14:paraId="40B07D53" w14:textId="2B0B7ABE" w:rsidR="0064024D" w:rsidRPr="00BF05CF" w:rsidRDefault="00586881" w:rsidP="0064024D">
      <w:pPr>
        <w:pStyle w:val="CommentText"/>
        <w:spacing w:line="360" w:lineRule="auto"/>
        <w:jc w:val="both"/>
        <w:rPr>
          <w:rFonts w:ascii="Calibri" w:hAnsi="Calibri" w:cs="Calibri"/>
          <w:color w:val="000000" w:themeColor="text1"/>
          <w:sz w:val="24"/>
          <w:szCs w:val="24"/>
        </w:rPr>
      </w:pPr>
      <w:r>
        <w:rPr>
          <w:rFonts w:ascii="Calibri" w:hAnsi="Calibri" w:cs="Calibri"/>
          <w:color w:val="000000" w:themeColor="text1"/>
          <w:sz w:val="24"/>
          <w:szCs w:val="24"/>
        </w:rPr>
        <w:t>In conclusion, e</w:t>
      </w:r>
      <w:r w:rsidR="0064024D" w:rsidRPr="00BF05CF">
        <w:rPr>
          <w:rFonts w:ascii="Calibri" w:hAnsi="Calibri" w:cs="Calibri"/>
          <w:color w:val="000000" w:themeColor="text1"/>
          <w:sz w:val="24"/>
          <w:szCs w:val="24"/>
        </w:rPr>
        <w:t>vidence of ‘inert' ingredients having the potential to cause mortality in bees dates back to the 1970’s (Moffett and Morton 1975), yet in the EU there is still no regulatorily mandated toxicity testing of ‘inert’ ingredients (EC, 2009). This means the only research stream is academic testing, which has produced just 1</w:t>
      </w:r>
      <w:r w:rsidR="009478CC" w:rsidRPr="00BF05CF">
        <w:rPr>
          <w:rFonts w:ascii="Calibri" w:hAnsi="Calibri" w:cs="Calibri"/>
          <w:color w:val="000000" w:themeColor="text1"/>
          <w:sz w:val="24"/>
          <w:szCs w:val="24"/>
        </w:rPr>
        <w:t>6</w:t>
      </w:r>
      <w:r w:rsidR="0064024D" w:rsidRPr="00BF05CF">
        <w:rPr>
          <w:rFonts w:ascii="Calibri" w:hAnsi="Calibri" w:cs="Calibri"/>
          <w:color w:val="000000" w:themeColor="text1"/>
          <w:sz w:val="24"/>
          <w:szCs w:val="24"/>
        </w:rPr>
        <w:t xml:space="preserve"> publications to date. This represents a large gap in our understanding of pesticide ecotoxicology. The research collated here demonstrates that ‘inert’ ingredients are not inert and can pose significant and pertinent </w:t>
      </w:r>
      <w:r w:rsidR="00E12E06" w:rsidRPr="00BF05CF">
        <w:rPr>
          <w:rFonts w:ascii="Calibri" w:hAnsi="Calibri" w:cs="Calibri"/>
          <w:color w:val="000000" w:themeColor="text1"/>
          <w:sz w:val="24"/>
          <w:szCs w:val="24"/>
        </w:rPr>
        <w:t>risks</w:t>
      </w:r>
      <w:r w:rsidR="0064024D" w:rsidRPr="00BF05CF">
        <w:rPr>
          <w:rFonts w:ascii="Calibri" w:hAnsi="Calibri" w:cs="Calibri"/>
          <w:color w:val="000000" w:themeColor="text1"/>
          <w:sz w:val="24"/>
          <w:szCs w:val="24"/>
        </w:rPr>
        <w:t xml:space="preserve"> to bee health. We call on researchers to devote more attention to ‘inert’ ingredients and regulators to require testing of ‘inert’ ingredients to ensure their safety to bees. </w:t>
      </w:r>
    </w:p>
    <w:p w14:paraId="4DC4BDB5" w14:textId="77777777" w:rsidR="0064024D" w:rsidRPr="00BF05CF" w:rsidRDefault="0064024D" w:rsidP="0064024D">
      <w:pPr>
        <w:spacing w:line="360" w:lineRule="auto"/>
        <w:jc w:val="both"/>
        <w:rPr>
          <w:rFonts w:ascii="Calibri" w:hAnsi="Calibri" w:cs="Calibri"/>
          <w:strike/>
          <w:color w:val="000000" w:themeColor="text1"/>
        </w:rPr>
      </w:pPr>
    </w:p>
    <w:p w14:paraId="0FAE9974" w14:textId="77777777" w:rsidR="0064024D" w:rsidRPr="00BF05CF" w:rsidRDefault="0064024D" w:rsidP="0064024D">
      <w:pPr>
        <w:rPr>
          <w:rFonts w:ascii="Calibri" w:hAnsi="Calibri" w:cs="Calibri"/>
        </w:rPr>
      </w:pPr>
    </w:p>
    <w:p w14:paraId="3841C2AB" w14:textId="77777777" w:rsidR="0064024D" w:rsidRPr="00BF05CF" w:rsidRDefault="0064024D" w:rsidP="0064024D">
      <w:pPr>
        <w:spacing w:line="360" w:lineRule="auto"/>
        <w:jc w:val="both"/>
        <w:rPr>
          <w:rFonts w:ascii="Calibri" w:hAnsi="Calibri" w:cs="Calibri"/>
          <w:strike/>
          <w:color w:val="000000" w:themeColor="text1"/>
        </w:rPr>
      </w:pPr>
    </w:p>
    <w:p w14:paraId="44DDC6D5" w14:textId="429BA1DB" w:rsidR="0064024D" w:rsidRPr="00BF05CF" w:rsidRDefault="0064024D" w:rsidP="006B2CAF">
      <w:pPr>
        <w:jc w:val="both"/>
        <w:rPr>
          <w:rFonts w:ascii="Calibri" w:hAnsi="Calibri" w:cs="Calibri"/>
          <w:color w:val="000000" w:themeColor="text1"/>
          <w:vertAlign w:val="superscript"/>
        </w:rPr>
      </w:pPr>
    </w:p>
    <w:p w14:paraId="2630252A" w14:textId="77777777" w:rsidR="0064024D" w:rsidRPr="00BF05CF" w:rsidRDefault="0064024D" w:rsidP="0064024D">
      <w:pPr>
        <w:jc w:val="both"/>
        <w:rPr>
          <w:rFonts w:ascii="Calibri" w:hAnsi="Calibri" w:cs="Calibri"/>
          <w:color w:val="000000" w:themeColor="text1"/>
        </w:rPr>
      </w:pPr>
      <w:r w:rsidRPr="00BF05CF">
        <w:rPr>
          <w:rFonts w:ascii="Calibri" w:hAnsi="Calibri" w:cs="Calibri"/>
          <w:color w:val="000000" w:themeColor="text1"/>
        </w:rPr>
        <w:br w:type="page"/>
      </w:r>
    </w:p>
    <w:p w14:paraId="15B7BEFD" w14:textId="679D28B2" w:rsidR="0064024D" w:rsidRPr="002D6AEB" w:rsidRDefault="0064024D" w:rsidP="00004E3F">
      <w:pPr>
        <w:spacing w:line="360" w:lineRule="auto"/>
        <w:jc w:val="both"/>
        <w:rPr>
          <w:rFonts w:ascii="Calibri" w:hAnsi="Calibri" w:cs="Calibri"/>
          <w:b/>
          <w:bCs/>
          <w:color w:val="000000" w:themeColor="text1"/>
        </w:rPr>
      </w:pPr>
      <w:r w:rsidRPr="002D6AEB">
        <w:rPr>
          <w:rFonts w:ascii="Calibri" w:hAnsi="Calibri" w:cs="Calibri"/>
          <w:b/>
          <w:bCs/>
          <w:color w:val="000000" w:themeColor="text1"/>
        </w:rPr>
        <w:lastRenderedPageBreak/>
        <w:t xml:space="preserve">References </w:t>
      </w:r>
    </w:p>
    <w:p w14:paraId="45269AD8" w14:textId="77777777" w:rsidR="0064024D" w:rsidRPr="00BF05CF" w:rsidRDefault="0064024D" w:rsidP="0064024D">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 xml:space="preserve">Artz, D.R. and Pitts-Singer, T.L. (2015). Effects of fungicide and adjuvant sprays on nesting behavior in two managed solitary bees, </w:t>
      </w:r>
      <w:r w:rsidRPr="00BF05CF">
        <w:rPr>
          <w:rFonts w:ascii="Calibri" w:hAnsi="Calibri" w:cs="Calibri"/>
          <w:i/>
          <w:iCs/>
        </w:rPr>
        <w:t xml:space="preserve">Osmia lignaria </w:t>
      </w:r>
      <w:r w:rsidRPr="00BF05CF">
        <w:rPr>
          <w:rFonts w:ascii="Calibri" w:hAnsi="Calibri" w:cs="Calibri"/>
        </w:rPr>
        <w:t>and</w:t>
      </w:r>
      <w:r w:rsidRPr="00BF05CF">
        <w:rPr>
          <w:rFonts w:ascii="Calibri" w:hAnsi="Calibri" w:cs="Calibri"/>
          <w:i/>
          <w:iCs/>
        </w:rPr>
        <w:t xml:space="preserve"> Megachile rotundata</w:t>
      </w:r>
      <w:r w:rsidRPr="00BF05CF">
        <w:rPr>
          <w:rFonts w:ascii="Calibri" w:hAnsi="Calibri" w:cs="Calibri"/>
        </w:rPr>
        <w:t xml:space="preserve">. PLoS ONE </w:t>
      </w:r>
      <w:r w:rsidRPr="00BF05CF">
        <w:rPr>
          <w:rFonts w:ascii="Calibri" w:hAnsi="Calibri" w:cs="Calibri"/>
          <w:i/>
          <w:iCs/>
        </w:rPr>
        <w:t>10</w:t>
      </w:r>
      <w:r w:rsidRPr="00BF05CF">
        <w:rPr>
          <w:rFonts w:ascii="Calibri" w:hAnsi="Calibri" w:cs="Calibri"/>
        </w:rPr>
        <w:t>, e0135688.</w:t>
      </w:r>
    </w:p>
    <w:p w14:paraId="27E30C2C" w14:textId="04FA7DA3" w:rsidR="00342D7F" w:rsidRPr="00BF05CF" w:rsidRDefault="00342D7F" w:rsidP="001114E1">
      <w:pPr>
        <w:shd w:val="clear" w:color="auto" w:fill="FFFFFF"/>
        <w:spacing w:after="180" w:line="360" w:lineRule="auto"/>
        <w:ind w:left="450" w:hanging="450"/>
        <w:jc w:val="both"/>
        <w:rPr>
          <w:rFonts w:ascii="Calibri" w:hAnsi="Calibri" w:cs="Calibri"/>
          <w:color w:val="000000"/>
        </w:rPr>
      </w:pPr>
      <w:r w:rsidRPr="00BF05CF">
        <w:rPr>
          <w:rFonts w:ascii="Calibri" w:hAnsi="Calibri" w:cs="Calibri"/>
          <w:color w:val="000000"/>
        </w:rPr>
        <w:t>Bornmann, L. and R. Mutz. 2015. Growth Rates of Modern Science: A Bibliometric Analysis Based on the Number of Publications and Cited References</w:t>
      </w:r>
      <w:r w:rsidR="000306B7" w:rsidRPr="00BF05CF">
        <w:rPr>
          <w:rFonts w:ascii="Calibri" w:hAnsi="Calibri" w:cs="Calibri"/>
          <w:color w:val="000000"/>
        </w:rPr>
        <w:t>.</w:t>
      </w:r>
      <w:r w:rsidRPr="00BF05CF">
        <w:rPr>
          <w:rFonts w:ascii="Calibri" w:hAnsi="Calibri" w:cs="Calibri"/>
          <w:color w:val="000000"/>
        </w:rPr>
        <w:t xml:space="preserve"> </w:t>
      </w:r>
      <w:r w:rsidR="000306B7" w:rsidRPr="00BF05CF">
        <w:rPr>
          <w:rFonts w:ascii="Calibri" w:hAnsi="Calibri" w:cs="Calibri"/>
          <w:color w:val="000000"/>
        </w:rPr>
        <w:t xml:space="preserve">Journal Of The Association For Information Science and Technology </w:t>
      </w:r>
      <w:r w:rsidR="000306B7" w:rsidRPr="00BF05CF">
        <w:rPr>
          <w:rFonts w:ascii="Calibri" w:hAnsi="Calibri" w:cs="Calibri"/>
          <w:i/>
          <w:iCs/>
          <w:color w:val="000000"/>
        </w:rPr>
        <w:t>66</w:t>
      </w:r>
      <w:r w:rsidR="000306B7" w:rsidRPr="00BF05CF">
        <w:rPr>
          <w:rFonts w:ascii="Calibri" w:hAnsi="Calibri" w:cs="Calibri"/>
          <w:color w:val="000000"/>
        </w:rPr>
        <w:t>,</w:t>
      </w:r>
      <w:r w:rsidR="000306B7" w:rsidRPr="00BF05CF">
        <w:rPr>
          <w:rFonts w:ascii="Calibri" w:hAnsi="Calibri" w:cs="Calibri"/>
          <w:i/>
          <w:iCs/>
          <w:color w:val="000000"/>
        </w:rPr>
        <w:t xml:space="preserve"> </w:t>
      </w:r>
      <w:r w:rsidR="000306B7" w:rsidRPr="00BF05CF">
        <w:rPr>
          <w:rFonts w:ascii="Calibri" w:hAnsi="Calibri" w:cs="Calibri"/>
          <w:color w:val="000000"/>
        </w:rPr>
        <w:t>22</w:t>
      </w:r>
      <w:r w:rsidRPr="00BF05CF">
        <w:rPr>
          <w:rFonts w:ascii="Calibri" w:hAnsi="Calibri" w:cs="Calibri"/>
          <w:color w:val="000000"/>
        </w:rPr>
        <w:t xml:space="preserve">15-2222. </w:t>
      </w:r>
    </w:p>
    <w:p w14:paraId="750F2D60" w14:textId="27C767BA" w:rsidR="0064024D" w:rsidRPr="00BF05CF" w:rsidRDefault="0064024D" w:rsidP="0064024D">
      <w:pPr>
        <w:shd w:val="clear" w:color="auto" w:fill="FFFFFF"/>
        <w:spacing w:after="180" w:line="360" w:lineRule="auto"/>
        <w:ind w:left="450" w:hanging="450"/>
        <w:jc w:val="both"/>
        <w:rPr>
          <w:rFonts w:ascii="Calibri" w:hAnsi="Calibri" w:cs="Calibri"/>
          <w:color w:val="000000"/>
        </w:rPr>
      </w:pPr>
      <w:r w:rsidRPr="00BF05CF">
        <w:rPr>
          <w:rFonts w:ascii="Calibri" w:hAnsi="Calibri" w:cs="Calibri"/>
          <w:color w:val="000000"/>
        </w:rPr>
        <w:t>Chen, J. and Mullin, C., 2013. Quantitative Determination of Trisiloxane Surfactants in Beehive Environments Based on Liquid Chromatography Coupled to Mass Spectrometry. </w:t>
      </w:r>
      <w:r w:rsidRPr="00BF05CF">
        <w:rPr>
          <w:rFonts w:ascii="Calibri" w:hAnsi="Calibri" w:cs="Calibri"/>
          <w:i/>
          <w:iCs/>
          <w:color w:val="000000"/>
        </w:rPr>
        <w:t>Environmental Science &amp; Technology</w:t>
      </w:r>
      <w:r w:rsidRPr="00BF05CF">
        <w:rPr>
          <w:rFonts w:ascii="Calibri" w:hAnsi="Calibri" w:cs="Calibri"/>
          <w:color w:val="000000"/>
        </w:rPr>
        <w:t>, 47(16), pp.9317-9323.</w:t>
      </w:r>
    </w:p>
    <w:p w14:paraId="624CC511" w14:textId="77777777" w:rsidR="0064024D" w:rsidRPr="00BF05CF" w:rsidRDefault="0064024D" w:rsidP="0064024D">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 xml:space="preserve">Chen, J., Mullin, C.A. (2014). ﻿Determination of nonylphenol ethoxylate and octylphenol ethoxylate surfactants in beehive samples by high performance liquid chromatography coupled to mass spectrometry. Food Chem. </w:t>
      </w:r>
      <w:r w:rsidRPr="00BF05CF">
        <w:rPr>
          <w:rFonts w:ascii="Calibri" w:hAnsi="Calibri" w:cs="Calibri"/>
          <w:i/>
          <w:iCs/>
        </w:rPr>
        <w:t>158</w:t>
      </w:r>
      <w:r w:rsidRPr="00BF05CF">
        <w:rPr>
          <w:rFonts w:ascii="Calibri" w:hAnsi="Calibri" w:cs="Calibri"/>
        </w:rPr>
        <w:t xml:space="preserve">, 473-479. </w:t>
      </w:r>
    </w:p>
    <w:p w14:paraId="36310D7F" w14:textId="77777777" w:rsidR="0064024D" w:rsidRPr="00BF05CF" w:rsidRDefault="0064024D" w:rsidP="0064024D">
      <w:pPr>
        <w:shd w:val="clear" w:color="auto" w:fill="FFFFFF"/>
        <w:spacing w:after="180" w:line="360" w:lineRule="auto"/>
        <w:ind w:left="450" w:hanging="450"/>
        <w:jc w:val="both"/>
        <w:rPr>
          <w:rFonts w:ascii="Calibri" w:hAnsi="Calibri" w:cs="Calibri"/>
          <w:color w:val="000000"/>
        </w:rPr>
      </w:pPr>
      <w:r w:rsidRPr="00BF05CF">
        <w:rPr>
          <w:rFonts w:ascii="Calibri" w:hAnsi="Calibri" w:cs="Calibri"/>
          <w:color w:val="000000"/>
        </w:rPr>
        <w:t>Chen, J., Fine, J. and Mullin, C., 2018. Are organosilicon surfactants safe for bees or humans? </w:t>
      </w:r>
      <w:r w:rsidRPr="00BF05CF">
        <w:rPr>
          <w:rFonts w:ascii="Calibri" w:hAnsi="Calibri" w:cs="Calibri"/>
          <w:i/>
          <w:iCs/>
          <w:color w:val="000000"/>
        </w:rPr>
        <w:t>Science of The Total Environment</w:t>
      </w:r>
      <w:r w:rsidRPr="00BF05CF">
        <w:rPr>
          <w:rFonts w:ascii="Calibri" w:hAnsi="Calibri" w:cs="Calibri"/>
          <w:color w:val="000000"/>
        </w:rPr>
        <w:t>, 612, pp.415-421.</w:t>
      </w:r>
    </w:p>
    <w:p w14:paraId="44475B11" w14:textId="77777777" w:rsidR="007916F6" w:rsidRDefault="0064024D" w:rsidP="007916F6">
      <w:pPr>
        <w:shd w:val="clear" w:color="auto" w:fill="FFFFFF"/>
        <w:spacing w:after="180" w:line="360" w:lineRule="auto"/>
        <w:ind w:left="450" w:hanging="450"/>
        <w:jc w:val="both"/>
        <w:rPr>
          <w:ins w:id="365" w:author="Edward Straw" w:date="2021-04-09T16:15:00Z"/>
          <w:rFonts w:ascii="Calibri" w:hAnsi="Calibri" w:cs="Calibri"/>
          <w:color w:val="000000"/>
        </w:rPr>
      </w:pPr>
      <w:r w:rsidRPr="00BF05CF">
        <w:rPr>
          <w:rFonts w:ascii="Calibri" w:hAnsi="Calibri" w:cs="Calibri"/>
          <w:color w:val="000000"/>
        </w:rPr>
        <w:t>Chen, L., Yan, Q., Zhang, J., Yuan, S. and Liu, X., 2019. Joint Toxicity of Acetamiprid and Co‐Applied Pesticide Adjuvants on Honeybees under Semifield and Laboratory Conditions. </w:t>
      </w:r>
      <w:r w:rsidRPr="00BF05CF">
        <w:rPr>
          <w:rFonts w:ascii="Calibri" w:hAnsi="Calibri" w:cs="Calibri"/>
          <w:i/>
          <w:iCs/>
          <w:color w:val="000000"/>
        </w:rPr>
        <w:t>Environmental Toxicology and Chemistry</w:t>
      </w:r>
      <w:r w:rsidRPr="00BF05CF">
        <w:rPr>
          <w:rFonts w:ascii="Calibri" w:hAnsi="Calibri" w:cs="Calibri"/>
          <w:color w:val="000000"/>
        </w:rPr>
        <w:t>, 38(9), pp.1940-1946</w:t>
      </w:r>
      <w:r w:rsidR="001B6E82" w:rsidRPr="00BF05CF">
        <w:rPr>
          <w:rFonts w:ascii="Calibri" w:hAnsi="Calibri" w:cs="Calibri"/>
          <w:color w:val="000000"/>
        </w:rPr>
        <w:t>.</w:t>
      </w:r>
    </w:p>
    <w:p w14:paraId="276B255D" w14:textId="7E66AEA8" w:rsidR="007916F6" w:rsidRPr="007916F6" w:rsidRDefault="007916F6" w:rsidP="007916F6">
      <w:pPr>
        <w:shd w:val="clear" w:color="auto" w:fill="FFFFFF"/>
        <w:spacing w:after="180" w:line="360" w:lineRule="auto"/>
        <w:ind w:left="450" w:hanging="450"/>
        <w:jc w:val="both"/>
        <w:rPr>
          <w:rFonts w:ascii="Calibri" w:hAnsi="Calibri" w:cs="Calibri"/>
          <w:color w:val="000000"/>
        </w:rPr>
      </w:pPr>
      <w:ins w:id="366" w:author="Edward Straw" w:date="2021-04-09T16:14:00Z">
        <w:r w:rsidRPr="007916F6">
          <w:rPr>
            <w:rFonts w:ascii="Calibri" w:hAnsi="Calibri" w:cs="Calibri"/>
          </w:rPr>
          <w:t>Chemical Regulation Division</w:t>
        </w:r>
      </w:ins>
      <w:ins w:id="367" w:author="Edward Straw" w:date="2021-04-09T16:15:00Z">
        <w:r w:rsidRPr="007916F6">
          <w:rPr>
            <w:rFonts w:ascii="Calibri" w:hAnsi="Calibri" w:cs="Calibri"/>
          </w:rPr>
          <w:t>. (</w:t>
        </w:r>
      </w:ins>
      <w:ins w:id="368" w:author="Edward Straw" w:date="2021-04-09T16:14:00Z">
        <w:r w:rsidRPr="007916F6">
          <w:rPr>
            <w:rFonts w:ascii="Calibri" w:hAnsi="Calibri" w:cs="Calibri"/>
          </w:rPr>
          <w:t xml:space="preserve">2021) </w:t>
        </w:r>
      </w:ins>
      <w:ins w:id="369" w:author="Edward Straw" w:date="2021-04-09T16:15:00Z">
        <w:r w:rsidRPr="007916F6">
          <w:rPr>
            <w:rFonts w:ascii="Calibri" w:hAnsi="Calibri" w:cs="Calibri"/>
          </w:rPr>
          <w:t>F</w:t>
        </w:r>
      </w:ins>
      <w:ins w:id="370" w:author="Edward Straw" w:date="2021-04-09T16:14:00Z">
        <w:r w:rsidRPr="007916F6">
          <w:rPr>
            <w:rFonts w:ascii="Calibri" w:hAnsi="Calibri" w:cs="Calibri"/>
          </w:rPr>
          <w:t>ormulation studies and combined risk assessment in ecotoxicology: Guidance on the need for studies and their use in risk assessment</w:t>
        </w:r>
      </w:ins>
      <w:ins w:id="371" w:author="Edward Straw" w:date="2021-04-09T16:15:00Z">
        <w:r w:rsidRPr="007916F6">
          <w:rPr>
            <w:rFonts w:ascii="Calibri" w:hAnsi="Calibri" w:cs="Calibri"/>
          </w:rPr>
          <w:t xml:space="preserve">. Available at </w:t>
        </w:r>
        <w:r w:rsidRPr="007916F6">
          <w:rPr>
            <w:rFonts w:ascii="Calibri" w:hAnsi="Calibri" w:cs="Calibri"/>
          </w:rPr>
          <w:fldChar w:fldCharType="begin"/>
        </w:r>
        <w:r w:rsidRPr="007916F6">
          <w:rPr>
            <w:rFonts w:ascii="Calibri" w:hAnsi="Calibri" w:cs="Calibri"/>
          </w:rPr>
          <w:instrText xml:space="preserve"> HYPERLINK "https://www.hse.gov.uk/pesticides/resources/E/CRD-Formulation-Guidance-ecotox.pdf" </w:instrText>
        </w:r>
        <w:r w:rsidRPr="007916F6">
          <w:rPr>
            <w:rFonts w:ascii="Calibri" w:hAnsi="Calibri" w:cs="Calibri"/>
          </w:rPr>
          <w:fldChar w:fldCharType="separate"/>
        </w:r>
        <w:r w:rsidRPr="007916F6">
          <w:rPr>
            <w:rStyle w:val="Hyperlink"/>
            <w:rFonts w:ascii="Calibri" w:hAnsi="Calibri" w:cs="Calibri"/>
          </w:rPr>
          <w:t>https://www.hse.gov.uk/pesticides/resources/E/CRD-Formulation-Guidance-ecotox.pdf</w:t>
        </w:r>
        <w:r w:rsidRPr="007916F6">
          <w:rPr>
            <w:rFonts w:ascii="Calibri" w:hAnsi="Calibri" w:cs="Calibri"/>
          </w:rPr>
          <w:fldChar w:fldCharType="end"/>
        </w:r>
        <w:r w:rsidRPr="007916F6">
          <w:rPr>
            <w:rFonts w:ascii="Calibri" w:hAnsi="Calibri" w:cs="Calibri"/>
          </w:rPr>
          <w:t xml:space="preserve"> Last accessed in March 2020.</w:t>
        </w:r>
      </w:ins>
    </w:p>
    <w:p w14:paraId="23248A37" w14:textId="5FA60383" w:rsidR="0064024D" w:rsidRPr="00BF05CF" w:rsidRDefault="0064024D" w:rsidP="001B6E82">
      <w:pPr>
        <w:shd w:val="clear" w:color="auto" w:fill="FFFFFF"/>
        <w:spacing w:after="180" w:line="360" w:lineRule="auto"/>
        <w:ind w:left="450" w:hanging="450"/>
        <w:jc w:val="both"/>
        <w:rPr>
          <w:rFonts w:ascii="Calibri" w:hAnsi="Calibri" w:cs="Calibri"/>
          <w:color w:val="000000"/>
        </w:rPr>
      </w:pPr>
      <w:r w:rsidRPr="00BF05CF">
        <w:rPr>
          <w:rFonts w:ascii="Calibri" w:hAnsi="Calibri" w:cs="Calibri"/>
        </w:rPr>
        <w:t xml:space="preserve">Ciarlo, T.J., Mullin, C.A., Frazier, J.L., and Schmehl, D.R. (2012). Learning impairment in honey bees caused by agricultural spray adjuvants. PLoS ONE </w:t>
      </w:r>
      <w:r w:rsidRPr="00BF05CF">
        <w:rPr>
          <w:rFonts w:ascii="Calibri" w:hAnsi="Calibri" w:cs="Calibri"/>
          <w:i/>
          <w:iCs/>
        </w:rPr>
        <w:t>7</w:t>
      </w:r>
      <w:r w:rsidRPr="00BF05CF">
        <w:rPr>
          <w:rFonts w:ascii="Calibri" w:hAnsi="Calibri" w:cs="Calibri"/>
        </w:rPr>
        <w:t xml:space="preserve">, e40848. </w:t>
      </w:r>
    </w:p>
    <w:p w14:paraId="4BD72B82" w14:textId="360C576E" w:rsidR="0064024D" w:rsidRPr="00BF05CF" w:rsidRDefault="0064024D" w:rsidP="0064024D">
      <w:pPr>
        <w:autoSpaceDE w:val="0"/>
        <w:autoSpaceDN w:val="0"/>
        <w:adjustRightInd w:val="0"/>
        <w:spacing w:line="360" w:lineRule="auto"/>
        <w:ind w:left="480" w:right="-720" w:hanging="480"/>
        <w:jc w:val="both"/>
        <w:rPr>
          <w:rFonts w:ascii="Calibri" w:hAnsi="Calibri" w:cs="Calibri"/>
          <w:color w:val="000000" w:themeColor="text1"/>
        </w:rPr>
      </w:pPr>
      <w:r w:rsidRPr="00BF05CF">
        <w:rPr>
          <w:rFonts w:ascii="Calibri" w:hAnsi="Calibri" w:cs="Calibri"/>
          <w:color w:val="000000" w:themeColor="text1"/>
        </w:rPr>
        <w:t xml:space="preserve">Cox, C. and Surgan, M. (2006). ﻿Unidentified inert ingredients in pesticides: Implications for human and environmental health. Environmental Health Perspectives </w:t>
      </w:r>
      <w:r w:rsidRPr="00BF05CF">
        <w:rPr>
          <w:rFonts w:ascii="Calibri" w:hAnsi="Calibri" w:cs="Calibri"/>
          <w:i/>
          <w:iCs/>
          <w:color w:val="000000" w:themeColor="text1"/>
        </w:rPr>
        <w:t>114</w:t>
      </w:r>
      <w:r w:rsidRPr="00BF05CF">
        <w:rPr>
          <w:rFonts w:ascii="Calibri" w:hAnsi="Calibri" w:cs="Calibri"/>
          <w:color w:val="000000" w:themeColor="text1"/>
        </w:rPr>
        <w:t xml:space="preserve">, 1803-1806. </w:t>
      </w:r>
    </w:p>
    <w:p w14:paraId="1282D767" w14:textId="2D1FBDE6" w:rsidR="00BD0647" w:rsidRPr="00BF05CF" w:rsidRDefault="00BD0647" w:rsidP="00BD0647">
      <w:pPr>
        <w:shd w:val="clear" w:color="auto" w:fill="FFFFFF"/>
        <w:spacing w:after="180" w:line="360" w:lineRule="auto"/>
        <w:ind w:left="450" w:hanging="450"/>
        <w:jc w:val="both"/>
        <w:rPr>
          <w:rFonts w:ascii="Calibri" w:hAnsi="Calibri" w:cs="Calibri"/>
        </w:rPr>
      </w:pPr>
      <w:r w:rsidRPr="00BF05CF">
        <w:rPr>
          <w:rFonts w:ascii="Calibri" w:hAnsi="Calibri" w:cs="Calibri"/>
        </w:rPr>
        <w:t xml:space="preserve">Crossland, N.O., Shires, S.W. and Bennett, D. 1982. Aquatic toxicology of cypermethrin. III. Fate and biological effects of spray drift deposits in fresh water adjacent to agricultural land. </w:t>
      </w:r>
      <w:r w:rsidRPr="00BF05CF">
        <w:rPr>
          <w:rFonts w:ascii="Calibri" w:hAnsi="Calibri" w:cs="Calibri"/>
          <w:i/>
          <w:iCs/>
        </w:rPr>
        <w:t>Aquatic Toxicology</w:t>
      </w:r>
      <w:r w:rsidRPr="00BF05CF">
        <w:rPr>
          <w:rFonts w:ascii="Calibri" w:hAnsi="Calibri" w:cs="Calibri"/>
        </w:rPr>
        <w:t xml:space="preserve"> 2, 25</w:t>
      </w:r>
    </w:p>
    <w:p w14:paraId="18ACF7AA" w14:textId="77777777" w:rsidR="0064024D" w:rsidRPr="00BF05CF" w:rsidRDefault="0064024D" w:rsidP="0064024D">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lastRenderedPageBreak/>
        <w:t xml:space="preserve">Cullen, M.G., Thompson, L.J., Carolan, L.C., Stout, J.C. and D.A. Stanley. (2019). Fungicides, herbicides and bees: A systematic review of existing research and methods. PLoS ONE </w:t>
      </w:r>
      <w:r w:rsidRPr="00BF05CF">
        <w:rPr>
          <w:rFonts w:ascii="Calibri" w:hAnsi="Calibri" w:cs="Calibri"/>
          <w:i/>
          <w:iCs/>
        </w:rPr>
        <w:t>14</w:t>
      </w:r>
      <w:r w:rsidRPr="00BF05CF">
        <w:rPr>
          <w:rFonts w:ascii="Calibri" w:hAnsi="Calibri" w:cs="Calibri"/>
        </w:rPr>
        <w:t>, e0225743.</w:t>
      </w:r>
    </w:p>
    <w:p w14:paraId="3EA5FBA4" w14:textId="77777777" w:rsidR="0064024D" w:rsidRPr="00BF05CF" w:rsidRDefault="0064024D" w:rsidP="0064024D">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Donovan, B.J., and Elliott, G.S. (2001). Honey bee response to high concentrations of some new spray adjuvants</w:t>
      </w:r>
      <w:r w:rsidRPr="00BF05CF">
        <w:rPr>
          <w:rFonts w:ascii="Calibri" w:hAnsi="Calibri" w:cs="Calibri"/>
          <w:lang w:val="en-US"/>
        </w:rPr>
        <w:t xml:space="preserve">. </w:t>
      </w:r>
      <w:r w:rsidRPr="00BF05CF">
        <w:rPr>
          <w:rFonts w:ascii="Calibri" w:hAnsi="Calibri" w:cs="Calibri"/>
        </w:rPr>
        <w:t xml:space="preserve">New Zeal. Plant Protection. </w:t>
      </w:r>
      <w:r w:rsidRPr="00BF05CF">
        <w:rPr>
          <w:rFonts w:ascii="Calibri" w:hAnsi="Calibri" w:cs="Calibri"/>
          <w:i/>
          <w:iCs/>
        </w:rPr>
        <w:t>54</w:t>
      </w:r>
      <w:r w:rsidRPr="00BF05CF">
        <w:rPr>
          <w:rFonts w:ascii="Calibri" w:hAnsi="Calibri" w:cs="Calibri"/>
        </w:rPr>
        <w:t xml:space="preserve">, 51-55. </w:t>
      </w:r>
    </w:p>
    <w:p w14:paraId="49E4112F" w14:textId="33CB4D74" w:rsidR="00A6150A" w:rsidRPr="00BF05CF" w:rsidRDefault="0064024D" w:rsidP="00AE66BE">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EC. (200</w:t>
      </w:r>
      <w:r w:rsidR="00A6150A" w:rsidRPr="00BF05CF">
        <w:rPr>
          <w:rFonts w:ascii="Calibri" w:hAnsi="Calibri" w:cs="Calibri"/>
        </w:rPr>
        <w:t>6</w:t>
      </w:r>
      <w:r w:rsidRPr="00BF05CF">
        <w:rPr>
          <w:rFonts w:ascii="Calibri" w:hAnsi="Calibri" w:cs="Calibri"/>
        </w:rPr>
        <w:t>). Regulation (EU) No 1</w:t>
      </w:r>
      <w:r w:rsidR="00A6150A" w:rsidRPr="00BF05CF">
        <w:rPr>
          <w:rFonts w:ascii="Calibri" w:hAnsi="Calibri" w:cs="Calibri"/>
        </w:rPr>
        <w:t>9</w:t>
      </w:r>
      <w:r w:rsidRPr="00BF05CF">
        <w:rPr>
          <w:rFonts w:ascii="Calibri" w:hAnsi="Calibri" w:cs="Calibri"/>
        </w:rPr>
        <w:t>07/200</w:t>
      </w:r>
      <w:r w:rsidR="00A6150A" w:rsidRPr="00BF05CF">
        <w:rPr>
          <w:rFonts w:ascii="Calibri" w:hAnsi="Calibri" w:cs="Calibri"/>
        </w:rPr>
        <w:t>6</w:t>
      </w:r>
      <w:r w:rsidRPr="00BF05CF">
        <w:rPr>
          <w:rFonts w:ascii="Calibri" w:hAnsi="Calibri" w:cs="Calibri"/>
        </w:rPr>
        <w:t xml:space="preserve">. Official Journal of the European Union </w:t>
      </w:r>
      <w:r w:rsidR="00AE66BE" w:rsidRPr="00BF05CF">
        <w:rPr>
          <w:rFonts w:ascii="Calibri" w:hAnsi="Calibri" w:cs="Calibri"/>
        </w:rPr>
        <w:t>L</w:t>
      </w:r>
      <w:r w:rsidR="001827B7" w:rsidRPr="00BF05CF">
        <w:rPr>
          <w:rFonts w:ascii="Calibri" w:hAnsi="Calibri" w:cs="Calibri"/>
          <w:i/>
          <w:iCs/>
        </w:rPr>
        <w:t>396</w:t>
      </w:r>
      <w:r w:rsidRPr="00BF05CF">
        <w:rPr>
          <w:rFonts w:ascii="Calibri" w:hAnsi="Calibri" w:cs="Calibri"/>
        </w:rPr>
        <w:t>, 1-</w:t>
      </w:r>
      <w:r w:rsidR="00AE66BE" w:rsidRPr="00BF05CF">
        <w:rPr>
          <w:rFonts w:ascii="Calibri" w:hAnsi="Calibri" w:cs="Calibri"/>
        </w:rPr>
        <w:t>849</w:t>
      </w:r>
      <w:r w:rsidRPr="00BF05CF">
        <w:rPr>
          <w:rFonts w:ascii="Calibri" w:hAnsi="Calibri" w:cs="Calibri"/>
        </w:rPr>
        <w:t>.</w:t>
      </w:r>
    </w:p>
    <w:p w14:paraId="767EAB18" w14:textId="2D74B3D4" w:rsidR="00A6150A" w:rsidRPr="00BF05CF" w:rsidRDefault="00A6150A" w:rsidP="008B2D56">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 xml:space="preserve">EC. (2009). Regulation (EU) No 1107/2009. Official Journal of the European Union </w:t>
      </w:r>
      <w:r w:rsidR="00AE66BE" w:rsidRPr="00BF05CF">
        <w:rPr>
          <w:rFonts w:ascii="Calibri" w:hAnsi="Calibri" w:cs="Calibri"/>
        </w:rPr>
        <w:t>L</w:t>
      </w:r>
      <w:r w:rsidRPr="00BF05CF">
        <w:rPr>
          <w:rFonts w:ascii="Calibri" w:hAnsi="Calibri" w:cs="Calibri"/>
          <w:i/>
          <w:iCs/>
        </w:rPr>
        <w:t>309</w:t>
      </w:r>
      <w:r w:rsidRPr="00BF05CF">
        <w:rPr>
          <w:rFonts w:ascii="Calibri" w:hAnsi="Calibri" w:cs="Calibri"/>
        </w:rPr>
        <w:t>, 1-50.</w:t>
      </w:r>
    </w:p>
    <w:p w14:paraId="2611DA2B" w14:textId="18B292FC" w:rsidR="007E57CE" w:rsidRPr="00BF05CF" w:rsidRDefault="007E57CE" w:rsidP="007E57CE">
      <w:pPr>
        <w:autoSpaceDE w:val="0"/>
        <w:autoSpaceDN w:val="0"/>
        <w:adjustRightInd w:val="0"/>
        <w:spacing w:line="480" w:lineRule="auto"/>
        <w:ind w:left="480" w:right="-720" w:hanging="480"/>
        <w:jc w:val="both"/>
        <w:rPr>
          <w:rFonts w:ascii="Calibri" w:hAnsi="Calibri" w:cs="Calibri"/>
        </w:rPr>
      </w:pPr>
      <w:r w:rsidRPr="00BF05CF">
        <w:rPr>
          <w:rFonts w:ascii="Calibri" w:hAnsi="Calibri" w:cs="Calibri"/>
        </w:rPr>
        <w:t>EFSA. (201</w:t>
      </w:r>
      <w:r w:rsidR="008B2D56" w:rsidRPr="00BF05CF">
        <w:rPr>
          <w:rFonts w:ascii="Calibri" w:hAnsi="Calibri" w:cs="Calibri"/>
        </w:rPr>
        <w:t>2</w:t>
      </w:r>
      <w:r w:rsidRPr="00BF05CF">
        <w:rPr>
          <w:rFonts w:ascii="Calibri" w:hAnsi="Calibri" w:cs="Calibri"/>
        </w:rPr>
        <w:t xml:space="preserve">). </w:t>
      </w:r>
      <w:r w:rsidR="008B2D56" w:rsidRPr="00BF05CF">
        <w:rPr>
          <w:rFonts w:ascii="Calibri" w:hAnsi="Calibri" w:cs="Calibri"/>
        </w:rPr>
        <w:t>Scientific Opinion on the science behind the development of a risk assessment of Plant Protection Products on bees (Apis mellifera, Bombus spp. and solitary bees)</w:t>
      </w:r>
      <w:r w:rsidRPr="00BF05CF">
        <w:rPr>
          <w:rFonts w:ascii="Calibri" w:hAnsi="Calibri" w:cs="Calibri"/>
        </w:rPr>
        <w:t xml:space="preserve">. EFSA Journal </w:t>
      </w:r>
      <w:r w:rsidRPr="00BF05CF">
        <w:rPr>
          <w:rFonts w:ascii="Calibri" w:hAnsi="Calibri" w:cs="Calibri"/>
          <w:i/>
          <w:iCs/>
        </w:rPr>
        <w:t>1</w:t>
      </w:r>
      <w:r w:rsidR="008B2D56" w:rsidRPr="00BF05CF">
        <w:rPr>
          <w:rFonts w:ascii="Calibri" w:hAnsi="Calibri" w:cs="Calibri"/>
          <w:i/>
          <w:iCs/>
        </w:rPr>
        <w:t>0</w:t>
      </w:r>
      <w:r w:rsidRPr="00BF05CF">
        <w:rPr>
          <w:rFonts w:ascii="Calibri" w:hAnsi="Calibri" w:cs="Calibri"/>
        </w:rPr>
        <w:t xml:space="preserve">, </w:t>
      </w:r>
      <w:r w:rsidR="008B2D56" w:rsidRPr="00BF05CF">
        <w:rPr>
          <w:rFonts w:ascii="Calibri" w:hAnsi="Calibri" w:cs="Calibri"/>
        </w:rPr>
        <w:t>2668</w:t>
      </w:r>
      <w:r w:rsidRPr="00BF05CF">
        <w:rPr>
          <w:rFonts w:ascii="Calibri" w:hAnsi="Calibri" w:cs="Calibri"/>
        </w:rPr>
        <w:t xml:space="preserve">. </w:t>
      </w:r>
    </w:p>
    <w:p w14:paraId="03D42B17" w14:textId="4AAFB999" w:rsidR="008B2D56" w:rsidRDefault="008B2D56" w:rsidP="008B2D56">
      <w:pPr>
        <w:autoSpaceDE w:val="0"/>
        <w:autoSpaceDN w:val="0"/>
        <w:adjustRightInd w:val="0"/>
        <w:spacing w:line="480" w:lineRule="auto"/>
        <w:ind w:left="480" w:right="-720" w:hanging="480"/>
        <w:jc w:val="both"/>
        <w:rPr>
          <w:ins w:id="372" w:author="Edward Straw" w:date="2021-05-02T16:39:00Z"/>
          <w:rFonts w:ascii="Calibri" w:hAnsi="Calibri" w:cs="Calibri"/>
        </w:rPr>
      </w:pPr>
      <w:r w:rsidRPr="00BF05CF">
        <w:rPr>
          <w:rFonts w:ascii="Calibri" w:hAnsi="Calibri" w:cs="Calibri"/>
        </w:rPr>
        <w:t>EFSA. (2013). EFSA Guidance document on the risk assessment of plant protection products on bees (</w:t>
      </w:r>
      <w:r w:rsidRPr="00BF05CF">
        <w:rPr>
          <w:rFonts w:ascii="Calibri" w:hAnsi="Calibri" w:cs="Calibri"/>
          <w:i/>
          <w:iCs/>
        </w:rPr>
        <w:t>Apis</w:t>
      </w:r>
      <w:r w:rsidRPr="00BF05CF">
        <w:rPr>
          <w:rFonts w:ascii="Calibri" w:hAnsi="Calibri" w:cs="Calibri"/>
        </w:rPr>
        <w:t xml:space="preserve"> </w:t>
      </w:r>
      <w:r w:rsidRPr="00BF05CF">
        <w:rPr>
          <w:rFonts w:ascii="Calibri" w:hAnsi="Calibri" w:cs="Calibri"/>
          <w:i/>
          <w:iCs/>
        </w:rPr>
        <w:t>mellifera</w:t>
      </w:r>
      <w:r w:rsidRPr="00BF05CF">
        <w:rPr>
          <w:rFonts w:ascii="Calibri" w:hAnsi="Calibri" w:cs="Calibri"/>
        </w:rPr>
        <w:t>,</w:t>
      </w:r>
      <w:r w:rsidRPr="00BF05CF">
        <w:rPr>
          <w:rFonts w:ascii="Calibri" w:hAnsi="Calibri" w:cs="Calibri"/>
          <w:i/>
          <w:iCs/>
        </w:rPr>
        <w:t xml:space="preserve"> Bombus spp</w:t>
      </w:r>
      <w:r w:rsidRPr="00BF05CF">
        <w:rPr>
          <w:rFonts w:ascii="Calibri" w:hAnsi="Calibri" w:cs="Calibri"/>
        </w:rPr>
        <w:t xml:space="preserve">. and solitary bees). EFSA Journal </w:t>
      </w:r>
      <w:r w:rsidRPr="00BF05CF">
        <w:rPr>
          <w:rFonts w:ascii="Calibri" w:hAnsi="Calibri" w:cs="Calibri"/>
          <w:i/>
          <w:iCs/>
        </w:rPr>
        <w:t>11</w:t>
      </w:r>
      <w:r w:rsidRPr="00BF05CF">
        <w:rPr>
          <w:rFonts w:ascii="Calibri" w:hAnsi="Calibri" w:cs="Calibri"/>
        </w:rPr>
        <w:t>, 3295.</w:t>
      </w:r>
      <w:r w:rsidR="00453F2B" w:rsidRPr="00BF05CF">
        <w:rPr>
          <w:rFonts w:ascii="Calibri" w:hAnsi="Calibri" w:cs="Calibri"/>
        </w:rPr>
        <w:t xml:space="preserve"> </w:t>
      </w:r>
    </w:p>
    <w:p w14:paraId="526FFE38" w14:textId="25CCB7C9" w:rsidR="001756E5" w:rsidRPr="00BF05CF" w:rsidRDefault="001756E5" w:rsidP="001756E5">
      <w:pPr>
        <w:autoSpaceDE w:val="0"/>
        <w:autoSpaceDN w:val="0"/>
        <w:adjustRightInd w:val="0"/>
        <w:spacing w:line="480" w:lineRule="auto"/>
        <w:ind w:left="480" w:right="-720" w:hanging="480"/>
        <w:jc w:val="both"/>
        <w:rPr>
          <w:rFonts w:ascii="Calibri" w:hAnsi="Calibri" w:cs="Calibri"/>
        </w:rPr>
      </w:pPr>
      <w:ins w:id="373" w:author="Edward Straw" w:date="2021-05-02T16:39:00Z">
        <w:r w:rsidRPr="00C163AE">
          <w:rPr>
            <w:rFonts w:ascii="Calibri" w:hAnsi="Calibri" w:cs="Calibri"/>
          </w:rPr>
          <w:t xml:space="preserve">EPA. (1996). Federal insecticide, fungicide, and rodenticide act. 7, U.S.C §136 1996. </w:t>
        </w:r>
      </w:ins>
    </w:p>
    <w:p w14:paraId="048D51AB" w14:textId="2A75CA07" w:rsidR="0064024D" w:rsidRPr="00BF05CF" w:rsidRDefault="0064024D" w:rsidP="0064024D">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 xml:space="preserve">FERA. (2016). UK Pesticide Usage Data. Available at </w:t>
      </w:r>
      <w:hyperlink r:id="rId6" w:history="1">
        <w:r w:rsidRPr="00BF05CF">
          <w:rPr>
            <w:rStyle w:val="Hyperlink"/>
            <w:rFonts w:ascii="Calibri" w:hAnsi="Calibri" w:cs="Calibri"/>
          </w:rPr>
          <w:t>https://secure.fera.defra.gov.uk/pusstats/surveys/</w:t>
        </w:r>
      </w:hyperlink>
      <w:r w:rsidRPr="00BF05CF">
        <w:rPr>
          <w:rFonts w:ascii="Calibri" w:hAnsi="Calibri" w:cs="Calibri"/>
        </w:rPr>
        <w:t xml:space="preserve">. Last accessed in March 2020. </w:t>
      </w:r>
    </w:p>
    <w:p w14:paraId="3C82C94A" w14:textId="77777777" w:rsidR="0064024D" w:rsidRPr="00BF05CF" w:rsidRDefault="0064024D" w:rsidP="0064024D">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 xml:space="preserve">Fine, J.D., Cox-Foster, D.L., and Mullin, C.A. (2017). An inert pesticide adjuvant synergizes viral pathogenicity and mortality in honey bee larvae. Sci. Rep. </w:t>
      </w:r>
      <w:r w:rsidRPr="00BF05CF">
        <w:rPr>
          <w:rFonts w:ascii="Calibri" w:hAnsi="Calibri" w:cs="Calibri"/>
          <w:i/>
          <w:iCs/>
        </w:rPr>
        <w:t>7</w:t>
      </w:r>
      <w:r w:rsidRPr="00BF05CF">
        <w:rPr>
          <w:rFonts w:ascii="Calibri" w:hAnsi="Calibri" w:cs="Calibri"/>
        </w:rPr>
        <w:t xml:space="preserve">, 1-9. </w:t>
      </w:r>
    </w:p>
    <w:p w14:paraId="0070FBC1" w14:textId="0A048F59" w:rsidR="0064024D" w:rsidRPr="00BF05CF" w:rsidRDefault="0064024D" w:rsidP="0064024D">
      <w:pPr>
        <w:shd w:val="clear" w:color="auto" w:fill="FFFFFF"/>
        <w:spacing w:after="180" w:line="360" w:lineRule="auto"/>
        <w:ind w:left="450" w:hanging="450"/>
        <w:jc w:val="both"/>
        <w:rPr>
          <w:rFonts w:ascii="Calibri" w:hAnsi="Calibri" w:cs="Calibri"/>
          <w:color w:val="000000"/>
        </w:rPr>
      </w:pPr>
      <w:r w:rsidRPr="00BF05CF">
        <w:rPr>
          <w:rFonts w:ascii="Calibri" w:hAnsi="Calibri" w:cs="Calibri"/>
          <w:color w:val="000000"/>
        </w:rPr>
        <w:t>Fine, J. and Mullin, C., 2017. Metabolism of N-Methyl-2-Pyrrolidone in Honey Bee Adults and Larvae: Exploring Age Related Differences in Toxic Effects. </w:t>
      </w:r>
      <w:r w:rsidRPr="00BF05CF">
        <w:rPr>
          <w:rFonts w:ascii="Calibri" w:hAnsi="Calibri" w:cs="Calibri"/>
          <w:i/>
          <w:iCs/>
          <w:color w:val="000000"/>
        </w:rPr>
        <w:t>Environmental Science &amp; Technology</w:t>
      </w:r>
      <w:r w:rsidRPr="00BF05CF">
        <w:rPr>
          <w:rFonts w:ascii="Calibri" w:hAnsi="Calibri" w:cs="Calibri"/>
          <w:color w:val="000000"/>
        </w:rPr>
        <w:t>, 51(19), pp.11412-11422.</w:t>
      </w:r>
    </w:p>
    <w:p w14:paraId="6BFC0426" w14:textId="23D4A04A" w:rsidR="00F75E01" w:rsidRPr="00BF05CF" w:rsidRDefault="00F75E01" w:rsidP="0064024D">
      <w:pPr>
        <w:shd w:val="clear" w:color="auto" w:fill="FFFFFF"/>
        <w:spacing w:after="180" w:line="360" w:lineRule="auto"/>
        <w:ind w:left="450" w:hanging="450"/>
        <w:jc w:val="both"/>
        <w:rPr>
          <w:rFonts w:ascii="Calibri" w:hAnsi="Calibri" w:cs="Calibri"/>
          <w:color w:val="000000" w:themeColor="text1"/>
        </w:rPr>
      </w:pPr>
      <w:r w:rsidRPr="00BF05CF">
        <w:rPr>
          <w:rFonts w:ascii="Calibri" w:hAnsi="Calibri" w:cs="Calibri"/>
          <w:color w:val="000000" w:themeColor="text1"/>
        </w:rPr>
        <w:t xml:space="preserve">Gaylord Chemical Information Sheet. Available at </w:t>
      </w:r>
      <w:hyperlink r:id="rId7" w:history="1">
        <w:r w:rsidRPr="00BF05CF">
          <w:rPr>
            <w:rStyle w:val="Hyperlink"/>
            <w:rFonts w:ascii="Calibri" w:hAnsi="Calibri" w:cs="Calibri"/>
          </w:rPr>
          <w:t>https://www.gaylordchemical.com/wp-content/uploads/2015/11/NMP-vs-DMSO-brochure.pdf</w:t>
        </w:r>
      </w:hyperlink>
      <w:r w:rsidRPr="00BF05CF">
        <w:rPr>
          <w:rStyle w:val="Hyperlink"/>
          <w:rFonts w:ascii="Calibri" w:hAnsi="Calibri" w:cs="Calibri"/>
        </w:rPr>
        <w:t>.</w:t>
      </w:r>
      <w:r w:rsidR="00453F2B" w:rsidRPr="00BF05CF">
        <w:rPr>
          <w:rStyle w:val="Hyperlink"/>
          <w:rFonts w:ascii="Calibri" w:hAnsi="Calibri" w:cs="Calibri"/>
        </w:rPr>
        <w:t xml:space="preserve"> </w:t>
      </w:r>
      <w:r w:rsidRPr="00BF05CF">
        <w:rPr>
          <w:rStyle w:val="Hyperlink"/>
          <w:rFonts w:ascii="Calibri" w:hAnsi="Calibri" w:cs="Calibri"/>
          <w:color w:val="000000" w:themeColor="text1"/>
          <w:u w:val="none"/>
        </w:rPr>
        <w:t xml:space="preserve">Last accessed November 2020. </w:t>
      </w:r>
    </w:p>
    <w:p w14:paraId="0976C381" w14:textId="68BD4C35" w:rsidR="0064024D" w:rsidRPr="00BF05CF" w:rsidRDefault="0064024D" w:rsidP="0064024D">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 xml:space="preserve">Goodwin, R.M., and McBrydie, H.M. 2000. Effects of surfactants on honey bee survival. New Zeal. Plant Protection </w:t>
      </w:r>
      <w:r w:rsidRPr="00BF05CF">
        <w:rPr>
          <w:rFonts w:ascii="Calibri" w:hAnsi="Calibri" w:cs="Calibri"/>
          <w:i/>
          <w:iCs/>
        </w:rPr>
        <w:t>53</w:t>
      </w:r>
      <w:r w:rsidRPr="00BF05CF">
        <w:rPr>
          <w:rFonts w:ascii="Calibri" w:hAnsi="Calibri" w:cs="Calibri"/>
        </w:rPr>
        <w:t xml:space="preserve">, 230-234. </w:t>
      </w:r>
    </w:p>
    <w:p w14:paraId="441AFF93" w14:textId="2127E261" w:rsidR="0006771F" w:rsidRPr="00BF05CF" w:rsidRDefault="0064024D" w:rsidP="005F59EB">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Hazen, J.L. (2000). Adjuvants – terminology, classification, and chemistry. Weed Technol.</w:t>
      </w:r>
      <w:r w:rsidRPr="00BF05CF">
        <w:rPr>
          <w:rFonts w:ascii="Calibri" w:hAnsi="Calibri" w:cs="Calibri"/>
          <w:lang w:val="en-US"/>
        </w:rPr>
        <w:t xml:space="preserve"> </w:t>
      </w:r>
      <w:r w:rsidRPr="00BF05CF">
        <w:rPr>
          <w:rFonts w:ascii="Calibri" w:hAnsi="Calibri" w:cs="Calibri"/>
          <w:i/>
          <w:iCs/>
        </w:rPr>
        <w:t>14</w:t>
      </w:r>
      <w:r w:rsidRPr="00BF05CF">
        <w:rPr>
          <w:rFonts w:ascii="Calibri" w:hAnsi="Calibri" w:cs="Calibri"/>
        </w:rPr>
        <w:t xml:space="preserve">, 773–84. </w:t>
      </w:r>
    </w:p>
    <w:p w14:paraId="22DE91F5" w14:textId="5D268651" w:rsidR="005013DC" w:rsidRPr="00BF05CF" w:rsidRDefault="005013DC" w:rsidP="00BE0190">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Health and Safety Executive UK. 2020</w:t>
      </w:r>
      <w:r w:rsidR="00F20790" w:rsidRPr="00BF05CF">
        <w:rPr>
          <w:rFonts w:ascii="Calibri" w:hAnsi="Calibri" w:cs="Calibri"/>
        </w:rPr>
        <w:t>a</w:t>
      </w:r>
      <w:r w:rsidRPr="00BF05CF">
        <w:rPr>
          <w:rFonts w:ascii="Calibri" w:hAnsi="Calibri" w:cs="Calibri"/>
        </w:rPr>
        <w:t xml:space="preserve">. Adjuvant Database Search. Available at: </w:t>
      </w:r>
      <w:hyperlink r:id="rId8" w:history="1">
        <w:r w:rsidRPr="00BF05CF">
          <w:rPr>
            <w:rStyle w:val="Hyperlink"/>
            <w:rFonts w:ascii="Calibri" w:hAnsi="Calibri" w:cs="Calibri"/>
          </w:rPr>
          <w:t>https://secure.pesticides.gov.uk/adjuvants/Search.aspx</w:t>
        </w:r>
      </w:hyperlink>
      <w:r w:rsidRPr="00BF05CF">
        <w:rPr>
          <w:rFonts w:ascii="Calibri" w:hAnsi="Calibri" w:cs="Calibri"/>
        </w:rPr>
        <w:t xml:space="preserve"> Accessed in November 2020. </w:t>
      </w:r>
    </w:p>
    <w:p w14:paraId="100B76F0" w14:textId="7C0540F4" w:rsidR="005013DC" w:rsidRPr="00BF05CF" w:rsidRDefault="00F20790" w:rsidP="00C051F0">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lastRenderedPageBreak/>
        <w:t xml:space="preserve">Health and Safety Executive UK. 2020b. </w:t>
      </w:r>
      <w:r w:rsidR="001D7D1D" w:rsidRPr="00BF05CF">
        <w:rPr>
          <w:rFonts w:ascii="Calibri" w:hAnsi="Calibri" w:cs="Calibri"/>
        </w:rPr>
        <w:t>Plant Protection Products with Authorisation for use in the UK Database Search</w:t>
      </w:r>
      <w:r w:rsidRPr="00BF05CF">
        <w:rPr>
          <w:rFonts w:ascii="Calibri" w:hAnsi="Calibri" w:cs="Calibri"/>
        </w:rPr>
        <w:t xml:space="preserve">. Available at: </w:t>
      </w:r>
      <w:hyperlink r:id="rId9" w:history="1">
        <w:r w:rsidR="001D7D1D" w:rsidRPr="00BF05CF">
          <w:rPr>
            <w:rStyle w:val="Hyperlink"/>
            <w:rFonts w:ascii="Calibri" w:hAnsi="Calibri" w:cs="Calibri"/>
          </w:rPr>
          <w:t>https://secure.pesticides.gov.uk/pestreg/ProdSearch.asp</w:t>
        </w:r>
      </w:hyperlink>
      <w:r w:rsidR="00453F2B" w:rsidRPr="00BF05CF">
        <w:rPr>
          <w:rFonts w:ascii="Calibri" w:hAnsi="Calibri" w:cs="Calibri"/>
        </w:rPr>
        <w:t xml:space="preserve"> </w:t>
      </w:r>
      <w:r w:rsidRPr="00BF05CF">
        <w:rPr>
          <w:rFonts w:ascii="Calibri" w:hAnsi="Calibri" w:cs="Calibri"/>
        </w:rPr>
        <w:t xml:space="preserve">Accessed in November 2020. </w:t>
      </w:r>
    </w:p>
    <w:p w14:paraId="4F96101D" w14:textId="77777777" w:rsidR="0064024D" w:rsidRPr="00BF05CF" w:rsidRDefault="0064024D" w:rsidP="0064024D">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color w:val="000000" w:themeColor="text1"/>
        </w:rPr>
        <w:t>Katagi, T. (2008). Surfactant effects on environmental behavior of pesticides. In Reviews of Environmental Contamination and Toxicology, vol 194. Whitacre, D.M. ed. (</w:t>
      </w:r>
      <w:r w:rsidRPr="00BF05CF">
        <w:rPr>
          <w:rFonts w:ascii="Calibri" w:hAnsi="Calibri" w:cs="Calibri"/>
          <w:color w:val="000000" w:themeColor="text1"/>
          <w:spacing w:val="4"/>
        </w:rPr>
        <w:t xml:space="preserve">New York, NY: </w:t>
      </w:r>
      <w:r w:rsidRPr="00BF05CF">
        <w:rPr>
          <w:rFonts w:ascii="Calibri" w:hAnsi="Calibri" w:cs="Calibri"/>
          <w:color w:val="000000" w:themeColor="text1"/>
        </w:rPr>
        <w:t>Springer), pp. 71-177.</w:t>
      </w:r>
    </w:p>
    <w:p w14:paraId="4AF51AB0" w14:textId="77777777" w:rsidR="0064024D" w:rsidRPr="00BF05CF" w:rsidRDefault="0064024D" w:rsidP="0064024D">
      <w:pPr>
        <w:shd w:val="clear" w:color="auto" w:fill="FFFFFF"/>
        <w:spacing w:after="180" w:line="360" w:lineRule="auto"/>
        <w:ind w:left="450" w:hanging="450"/>
        <w:jc w:val="both"/>
        <w:rPr>
          <w:rFonts w:ascii="Calibri" w:hAnsi="Calibri" w:cs="Calibri"/>
          <w:color w:val="000000"/>
        </w:rPr>
      </w:pPr>
      <w:r w:rsidRPr="00BF05CF">
        <w:rPr>
          <w:rFonts w:ascii="Calibri" w:hAnsi="Calibri" w:cs="Calibri"/>
          <w:color w:val="000000"/>
        </w:rPr>
        <w:t>Johnson, R. and Percel, E., 2013. Effect of a Fungicide and Spray Adjuvant on Queen-Rearing Success in Honey Bees (Hymenoptera: Apidae). </w:t>
      </w:r>
      <w:r w:rsidRPr="00BF05CF">
        <w:rPr>
          <w:rFonts w:ascii="Calibri" w:hAnsi="Calibri" w:cs="Calibri"/>
          <w:i/>
          <w:iCs/>
          <w:color w:val="000000"/>
        </w:rPr>
        <w:t>Journal of Economic Entomology</w:t>
      </w:r>
      <w:r w:rsidRPr="00BF05CF">
        <w:rPr>
          <w:rFonts w:ascii="Calibri" w:hAnsi="Calibri" w:cs="Calibri"/>
          <w:color w:val="000000"/>
        </w:rPr>
        <w:t>, 106(5), pp.1952-1957.</w:t>
      </w:r>
    </w:p>
    <w:p w14:paraId="380DB48B" w14:textId="0AA466C1" w:rsidR="0064024D" w:rsidRPr="00BF05CF" w:rsidRDefault="0064024D" w:rsidP="0064024D">
      <w:pPr>
        <w:shd w:val="clear" w:color="auto" w:fill="FFFFFF"/>
        <w:spacing w:after="180" w:line="360" w:lineRule="auto"/>
        <w:ind w:left="450" w:hanging="450"/>
        <w:jc w:val="both"/>
        <w:rPr>
          <w:rFonts w:ascii="Calibri" w:hAnsi="Calibri" w:cs="Calibri"/>
          <w:color w:val="000000"/>
        </w:rPr>
      </w:pPr>
      <w:r w:rsidRPr="00BF05CF">
        <w:rPr>
          <w:rFonts w:ascii="Calibri" w:hAnsi="Calibri" w:cs="Calibri"/>
          <w:color w:val="000000"/>
        </w:rPr>
        <w:t>Ladurner, E., Bosch, J., Kemp, W. and Maini, S., 2008. Foraging and Nesting Behavior of &lt;I&gt;Osmia lignaria&lt;/I&gt; (Hymenoptera: Megachilidae) in the Presence of Fungicides: Cage Studies. </w:t>
      </w:r>
      <w:r w:rsidRPr="00BF05CF">
        <w:rPr>
          <w:rFonts w:ascii="Calibri" w:hAnsi="Calibri" w:cs="Calibri"/>
          <w:i/>
          <w:iCs/>
          <w:color w:val="000000"/>
        </w:rPr>
        <w:t>Journal of Economic Entomology</w:t>
      </w:r>
      <w:r w:rsidRPr="00BF05CF">
        <w:rPr>
          <w:rFonts w:ascii="Calibri" w:hAnsi="Calibri" w:cs="Calibri"/>
          <w:color w:val="000000"/>
        </w:rPr>
        <w:t>, 101(3), pp.647-653.</w:t>
      </w:r>
    </w:p>
    <w:p w14:paraId="6006A425" w14:textId="0AC4E897" w:rsidR="007E57CE" w:rsidRPr="00BF05CF" w:rsidRDefault="007E57CE" w:rsidP="0064024D">
      <w:pPr>
        <w:shd w:val="clear" w:color="auto" w:fill="FFFFFF"/>
        <w:spacing w:after="180" w:line="360" w:lineRule="auto"/>
        <w:ind w:left="450" w:hanging="450"/>
        <w:jc w:val="both"/>
        <w:rPr>
          <w:rFonts w:ascii="Calibri" w:hAnsi="Calibri" w:cs="Calibri"/>
          <w:color w:val="000000"/>
        </w:rPr>
      </w:pPr>
      <w:r w:rsidRPr="00BF05CF">
        <w:rPr>
          <w:rFonts w:ascii="Calibri" w:hAnsi="Calibri" w:cs="Calibri"/>
          <w:color w:val="000000"/>
        </w:rPr>
        <w:t xml:space="preserve">﻿Lundin, O., Rundlöf, M., Smith, H.G., Fries, I. and Bommarco, R. 2015. Neonicotinoid insecticides and their impacts on bees: a systematic review of research approaches and identification of knowledge gaps. </w:t>
      </w:r>
      <w:r w:rsidRPr="00BF05CF">
        <w:rPr>
          <w:rFonts w:ascii="Calibri" w:hAnsi="Calibri" w:cs="Calibri"/>
          <w:i/>
          <w:iCs/>
          <w:color w:val="000000"/>
        </w:rPr>
        <w:t>PLoS One</w:t>
      </w:r>
      <w:r w:rsidRPr="00BF05CF">
        <w:rPr>
          <w:rFonts w:ascii="Calibri" w:hAnsi="Calibri" w:cs="Calibri"/>
          <w:color w:val="000000"/>
        </w:rPr>
        <w:t xml:space="preserve">, 10:e0136928. </w:t>
      </w:r>
    </w:p>
    <w:p w14:paraId="0B363318" w14:textId="39F2D189" w:rsidR="00515764" w:rsidRPr="00BF05CF" w:rsidRDefault="00515764" w:rsidP="00515764">
      <w:pPr>
        <w:autoSpaceDE w:val="0"/>
        <w:autoSpaceDN w:val="0"/>
        <w:adjustRightInd w:val="0"/>
        <w:spacing w:line="480" w:lineRule="auto"/>
        <w:ind w:left="480" w:right="-720" w:hanging="480"/>
        <w:jc w:val="both"/>
        <w:rPr>
          <w:rFonts w:ascii="Calibri" w:hAnsi="Calibri" w:cs="Calibri"/>
          <w:lang w:val="en-US"/>
        </w:rPr>
      </w:pPr>
      <w:r w:rsidRPr="00BF05CF">
        <w:rPr>
          <w:rFonts w:ascii="Calibri" w:hAnsi="Calibri" w:cs="Calibri"/>
        </w:rPr>
        <w:t xml:space="preserve">﻿McArt, S.H., Urbanowicz, C., McCoshum, S., Irwin, R.E., Adler, L.S. (2017). Landscape predictors of pathogen prevalence and range contractions in US bumblebees. Proc. R. Soc. B </w:t>
      </w:r>
      <w:r w:rsidRPr="00BF05CF">
        <w:rPr>
          <w:rFonts w:ascii="Calibri" w:hAnsi="Calibri" w:cs="Calibri"/>
          <w:i/>
          <w:iCs/>
        </w:rPr>
        <w:t>284</w:t>
      </w:r>
      <w:r w:rsidRPr="00BF05CF">
        <w:rPr>
          <w:rFonts w:ascii="Calibri" w:hAnsi="Calibri" w:cs="Calibri"/>
        </w:rPr>
        <w:t xml:space="preserve"> 20172181.</w:t>
      </w:r>
    </w:p>
    <w:p w14:paraId="00D413D6" w14:textId="5571D647" w:rsidR="0064024D" w:rsidRPr="00BF05CF" w:rsidRDefault="0064024D" w:rsidP="0064024D">
      <w:pPr>
        <w:autoSpaceDE w:val="0"/>
        <w:autoSpaceDN w:val="0"/>
        <w:adjustRightInd w:val="0"/>
        <w:spacing w:line="480" w:lineRule="auto"/>
        <w:ind w:left="480" w:right="-720" w:hanging="480"/>
        <w:jc w:val="both"/>
        <w:rPr>
          <w:rFonts w:ascii="Calibri" w:hAnsi="Calibri" w:cs="Calibri"/>
        </w:rPr>
      </w:pPr>
      <w:r w:rsidRPr="00BF05CF">
        <w:rPr>
          <w:rFonts w:ascii="Calibri" w:hAnsi="Calibri" w:cs="Calibri"/>
        </w:rPr>
        <w:t xml:space="preserve">Mesnage, R., and Antoniou, M.N. (2018). Ignoring adjuvant toxicity falsifies the safety profile of commercial pesticides. Front. Public Health </w:t>
      </w:r>
      <w:r w:rsidRPr="00BF05CF">
        <w:rPr>
          <w:rFonts w:ascii="Calibri" w:hAnsi="Calibri" w:cs="Calibri"/>
          <w:i/>
          <w:iCs/>
        </w:rPr>
        <w:t>5</w:t>
      </w:r>
      <w:r w:rsidRPr="00BF05CF">
        <w:rPr>
          <w:rFonts w:ascii="Calibri" w:hAnsi="Calibri" w:cs="Calibri"/>
        </w:rPr>
        <w:t xml:space="preserve">, 1-8. </w:t>
      </w:r>
    </w:p>
    <w:p w14:paraId="6309BC53" w14:textId="77777777" w:rsidR="0064024D" w:rsidRPr="00BF05CF" w:rsidRDefault="0064024D" w:rsidP="0064024D">
      <w:pPr>
        <w:shd w:val="clear" w:color="auto" w:fill="FFFFFF"/>
        <w:spacing w:after="180" w:line="360" w:lineRule="auto"/>
        <w:ind w:left="450" w:hanging="450"/>
        <w:jc w:val="both"/>
        <w:rPr>
          <w:rFonts w:ascii="Calibri" w:hAnsi="Calibri" w:cs="Calibri"/>
          <w:color w:val="000000"/>
        </w:rPr>
      </w:pPr>
      <w:r w:rsidRPr="00BF05CF">
        <w:rPr>
          <w:rFonts w:ascii="Calibri" w:hAnsi="Calibri" w:cs="Calibri"/>
          <w:color w:val="000000"/>
        </w:rPr>
        <w:t>Milchreit, K., Ruhnke, H., Wegener, J. and Bienefeld, K., 2016. Effects of an insect growth regulator and a solvent on honeybee (Apis mellifera L.) brood development and queen viability. </w:t>
      </w:r>
      <w:r w:rsidRPr="00BF05CF">
        <w:rPr>
          <w:rFonts w:ascii="Calibri" w:hAnsi="Calibri" w:cs="Calibri"/>
          <w:i/>
          <w:iCs/>
          <w:color w:val="000000"/>
        </w:rPr>
        <w:t>Ecotoxicology</w:t>
      </w:r>
      <w:r w:rsidRPr="00BF05CF">
        <w:rPr>
          <w:rFonts w:ascii="Calibri" w:hAnsi="Calibri" w:cs="Calibri"/>
          <w:color w:val="000000"/>
        </w:rPr>
        <w:t>, 25(3), pp.530-537.</w:t>
      </w:r>
    </w:p>
    <w:p w14:paraId="078AB637" w14:textId="519D8F91" w:rsidR="0064024D" w:rsidRPr="00BF05CF" w:rsidRDefault="0064024D" w:rsidP="0064024D">
      <w:pPr>
        <w:autoSpaceDE w:val="0"/>
        <w:autoSpaceDN w:val="0"/>
        <w:adjustRightInd w:val="0"/>
        <w:spacing w:line="360" w:lineRule="auto"/>
        <w:ind w:left="480" w:right="-720" w:hanging="480"/>
        <w:jc w:val="both"/>
        <w:rPr>
          <w:rFonts w:ascii="Calibri" w:hAnsi="Calibri" w:cs="Calibri"/>
          <w:lang w:val="en-US"/>
        </w:rPr>
      </w:pPr>
      <w:r w:rsidRPr="00BF05CF">
        <w:rPr>
          <w:rFonts w:ascii="Calibri" w:hAnsi="Calibri" w:cs="Calibri"/>
        </w:rPr>
        <w:t xml:space="preserve">Moffett, J.O., and Morton, H.L. </w:t>
      </w:r>
      <w:r w:rsidR="00E622FA" w:rsidRPr="00BF05CF">
        <w:rPr>
          <w:rFonts w:ascii="Calibri" w:hAnsi="Calibri" w:cs="Calibri"/>
        </w:rPr>
        <w:t>1</w:t>
      </w:r>
      <w:r w:rsidRPr="00BF05CF">
        <w:rPr>
          <w:rFonts w:ascii="Calibri" w:hAnsi="Calibri" w:cs="Calibri"/>
        </w:rPr>
        <w:t xml:space="preserve">973. Surfactants in water drown honey bees. Environ. Entomol. Entomology </w:t>
      </w:r>
      <w:r w:rsidRPr="00BF05CF">
        <w:rPr>
          <w:rFonts w:ascii="Calibri" w:hAnsi="Calibri" w:cs="Calibri"/>
          <w:i/>
          <w:iCs/>
        </w:rPr>
        <w:t>2</w:t>
      </w:r>
      <w:r w:rsidRPr="00BF05CF">
        <w:rPr>
          <w:rFonts w:ascii="Calibri" w:hAnsi="Calibri" w:cs="Calibri"/>
        </w:rPr>
        <w:t>, 227-231.</w:t>
      </w:r>
    </w:p>
    <w:p w14:paraId="315D0C86" w14:textId="1812B0B5" w:rsidR="00F1573D" w:rsidRPr="00BF05CF" w:rsidRDefault="0064024D" w:rsidP="00D11048">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 xml:space="preserve">Moffett, J.O., and Morton, H.L. 1975. Repellency of surfactants to honey bees. Envir Environ. Entomol. </w:t>
      </w:r>
      <w:r w:rsidRPr="00BF05CF">
        <w:rPr>
          <w:rFonts w:ascii="Calibri" w:hAnsi="Calibri" w:cs="Calibri"/>
          <w:i/>
          <w:iCs/>
        </w:rPr>
        <w:t>4</w:t>
      </w:r>
      <w:r w:rsidRPr="00BF05CF">
        <w:rPr>
          <w:rFonts w:ascii="Calibri" w:hAnsi="Calibri" w:cs="Calibri"/>
        </w:rPr>
        <w:t xml:space="preserve">, 780-782. </w:t>
      </w:r>
    </w:p>
    <w:p w14:paraId="36495C0F" w14:textId="77777777" w:rsidR="0087254B" w:rsidRPr="00BF05CF" w:rsidRDefault="0064024D" w:rsidP="0087254B">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color w:val="000000" w:themeColor="text1"/>
        </w:rPr>
        <w:t>Moffet, Morton and MacDonald, 1972</w:t>
      </w:r>
      <w:r w:rsidR="00E622FA" w:rsidRPr="00BF05CF">
        <w:rPr>
          <w:rFonts w:ascii="Calibri" w:hAnsi="Calibri" w:cs="Calibri"/>
          <w:color w:val="000000" w:themeColor="text1"/>
        </w:rPr>
        <w:t xml:space="preserve">. </w:t>
      </w:r>
      <w:r w:rsidRPr="00BF05CF">
        <w:rPr>
          <w:rFonts w:ascii="Calibri" w:hAnsi="Calibri" w:cs="Calibri"/>
        </w:rPr>
        <w:t>Toxicity of some herbicidal sprays to honey bees.</w:t>
      </w:r>
      <w:r w:rsidR="00F1573D" w:rsidRPr="00BF05CF">
        <w:rPr>
          <w:rFonts w:ascii="Calibri" w:hAnsi="Calibri" w:cs="Calibri"/>
        </w:rPr>
        <w:t xml:space="preserve"> Journal of Economic Entomology </w:t>
      </w:r>
      <w:r w:rsidR="00F1573D" w:rsidRPr="00BF05CF">
        <w:rPr>
          <w:rFonts w:ascii="Calibri" w:hAnsi="Calibri" w:cs="Calibri"/>
          <w:i/>
          <w:iCs/>
        </w:rPr>
        <w:t>65</w:t>
      </w:r>
      <w:r w:rsidR="00F1573D" w:rsidRPr="00BF05CF">
        <w:rPr>
          <w:rFonts w:ascii="Calibri" w:hAnsi="Calibri" w:cs="Calibri"/>
        </w:rPr>
        <w:t>, 32-36.</w:t>
      </w:r>
    </w:p>
    <w:p w14:paraId="44AFEAB8" w14:textId="7732D486" w:rsidR="0087254B" w:rsidRPr="00BF05CF" w:rsidRDefault="0087254B" w:rsidP="00AF519B">
      <w:pPr>
        <w:autoSpaceDE w:val="0"/>
        <w:autoSpaceDN w:val="0"/>
        <w:adjustRightInd w:val="0"/>
        <w:spacing w:line="360" w:lineRule="auto"/>
        <w:ind w:left="480" w:right="-720" w:hanging="480"/>
        <w:jc w:val="both"/>
        <w:rPr>
          <w:rFonts w:ascii="Calibri" w:hAnsi="Calibri" w:cs="Calibri"/>
          <w:color w:val="000000" w:themeColor="text1"/>
        </w:rPr>
      </w:pPr>
      <w:r w:rsidRPr="00BF05CF">
        <w:rPr>
          <w:rFonts w:ascii="Calibri" w:hAnsi="Calibri" w:cs="Calibri"/>
          <w:color w:val="000000" w:themeColor="text1"/>
        </w:rPr>
        <w:lastRenderedPageBreak/>
        <w:t>Moher</w:t>
      </w:r>
      <w:r w:rsidR="0051478D" w:rsidRPr="00BF05CF">
        <w:rPr>
          <w:rFonts w:ascii="Calibri" w:hAnsi="Calibri" w:cs="Calibri"/>
          <w:color w:val="000000" w:themeColor="text1"/>
        </w:rPr>
        <w:t>,</w:t>
      </w:r>
      <w:r w:rsidRPr="00BF05CF">
        <w:rPr>
          <w:rFonts w:ascii="Calibri" w:hAnsi="Calibri" w:cs="Calibri"/>
          <w:color w:val="000000" w:themeColor="text1"/>
        </w:rPr>
        <w:t xml:space="preserve"> D</w:t>
      </w:r>
      <w:r w:rsidR="0051478D" w:rsidRPr="00BF05CF">
        <w:rPr>
          <w:rFonts w:ascii="Calibri" w:hAnsi="Calibri" w:cs="Calibri"/>
          <w:color w:val="000000" w:themeColor="text1"/>
        </w:rPr>
        <w:t>.</w:t>
      </w:r>
      <w:r w:rsidRPr="00BF05CF">
        <w:rPr>
          <w:rFonts w:ascii="Calibri" w:hAnsi="Calibri" w:cs="Calibri"/>
          <w:color w:val="000000" w:themeColor="text1"/>
        </w:rPr>
        <w:t>, Liberati</w:t>
      </w:r>
      <w:r w:rsidR="0051478D" w:rsidRPr="00BF05CF">
        <w:rPr>
          <w:rFonts w:ascii="Calibri" w:hAnsi="Calibri" w:cs="Calibri"/>
          <w:color w:val="000000" w:themeColor="text1"/>
        </w:rPr>
        <w:t>,</w:t>
      </w:r>
      <w:r w:rsidRPr="00BF05CF">
        <w:rPr>
          <w:rFonts w:ascii="Calibri" w:hAnsi="Calibri" w:cs="Calibri"/>
          <w:color w:val="000000" w:themeColor="text1"/>
        </w:rPr>
        <w:t xml:space="preserve"> A</w:t>
      </w:r>
      <w:r w:rsidR="0051478D" w:rsidRPr="00BF05CF">
        <w:rPr>
          <w:rFonts w:ascii="Calibri" w:hAnsi="Calibri" w:cs="Calibri"/>
          <w:color w:val="000000" w:themeColor="text1"/>
        </w:rPr>
        <w:t>.</w:t>
      </w:r>
      <w:r w:rsidRPr="00BF05CF">
        <w:rPr>
          <w:rFonts w:ascii="Calibri" w:hAnsi="Calibri" w:cs="Calibri"/>
          <w:color w:val="000000" w:themeColor="text1"/>
        </w:rPr>
        <w:t>, Tetzlaff</w:t>
      </w:r>
      <w:r w:rsidR="0051478D" w:rsidRPr="00BF05CF">
        <w:rPr>
          <w:rFonts w:ascii="Calibri" w:hAnsi="Calibri" w:cs="Calibri"/>
          <w:color w:val="000000" w:themeColor="text1"/>
        </w:rPr>
        <w:t>,</w:t>
      </w:r>
      <w:r w:rsidRPr="00BF05CF">
        <w:rPr>
          <w:rFonts w:ascii="Calibri" w:hAnsi="Calibri" w:cs="Calibri"/>
          <w:color w:val="000000" w:themeColor="text1"/>
        </w:rPr>
        <w:t xml:space="preserve"> J</w:t>
      </w:r>
      <w:r w:rsidR="0051478D" w:rsidRPr="00BF05CF">
        <w:rPr>
          <w:rFonts w:ascii="Calibri" w:hAnsi="Calibri" w:cs="Calibri"/>
          <w:color w:val="000000" w:themeColor="text1"/>
        </w:rPr>
        <w:t>.</w:t>
      </w:r>
      <w:r w:rsidRPr="00BF05CF">
        <w:rPr>
          <w:rFonts w:ascii="Calibri" w:hAnsi="Calibri" w:cs="Calibri"/>
          <w:color w:val="000000" w:themeColor="text1"/>
        </w:rPr>
        <w:t>, Altman</w:t>
      </w:r>
      <w:r w:rsidR="0051478D" w:rsidRPr="00BF05CF">
        <w:rPr>
          <w:rFonts w:ascii="Calibri" w:hAnsi="Calibri" w:cs="Calibri"/>
          <w:color w:val="000000" w:themeColor="text1"/>
        </w:rPr>
        <w:t>,</w:t>
      </w:r>
      <w:r w:rsidRPr="00BF05CF">
        <w:rPr>
          <w:rFonts w:ascii="Calibri" w:hAnsi="Calibri" w:cs="Calibri"/>
          <w:color w:val="000000" w:themeColor="text1"/>
        </w:rPr>
        <w:t xml:space="preserve"> D</w:t>
      </w:r>
      <w:r w:rsidR="0051478D" w:rsidRPr="00BF05CF">
        <w:rPr>
          <w:rFonts w:ascii="Calibri" w:hAnsi="Calibri" w:cs="Calibri"/>
          <w:color w:val="000000" w:themeColor="text1"/>
        </w:rPr>
        <w:t>.</w:t>
      </w:r>
      <w:r w:rsidRPr="00BF05CF">
        <w:rPr>
          <w:rFonts w:ascii="Calibri" w:hAnsi="Calibri" w:cs="Calibri"/>
          <w:color w:val="000000" w:themeColor="text1"/>
        </w:rPr>
        <w:t>G</w:t>
      </w:r>
      <w:r w:rsidR="0051478D" w:rsidRPr="00BF05CF">
        <w:rPr>
          <w:rFonts w:ascii="Calibri" w:hAnsi="Calibri" w:cs="Calibri"/>
          <w:color w:val="000000" w:themeColor="text1"/>
        </w:rPr>
        <w:t>.</w:t>
      </w:r>
      <w:r w:rsidRPr="00BF05CF">
        <w:rPr>
          <w:rFonts w:ascii="Calibri" w:hAnsi="Calibri" w:cs="Calibri"/>
          <w:color w:val="000000" w:themeColor="text1"/>
        </w:rPr>
        <w:t>, The PRISMA Group</w:t>
      </w:r>
      <w:r w:rsidR="000136DE" w:rsidRPr="00BF05CF">
        <w:rPr>
          <w:rFonts w:ascii="Calibri" w:hAnsi="Calibri" w:cs="Calibri"/>
          <w:color w:val="000000" w:themeColor="text1"/>
        </w:rPr>
        <w:t xml:space="preserve">. </w:t>
      </w:r>
      <w:r w:rsidRPr="00BF05CF">
        <w:rPr>
          <w:rFonts w:ascii="Calibri" w:hAnsi="Calibri" w:cs="Calibri"/>
          <w:color w:val="000000" w:themeColor="text1"/>
        </w:rPr>
        <w:t>2009.</w:t>
      </w:r>
      <w:r w:rsidRPr="00BF05CF">
        <w:rPr>
          <w:rStyle w:val="apple-converted-space"/>
          <w:rFonts w:ascii="Calibri" w:hAnsi="Calibri" w:cs="Calibri"/>
          <w:color w:val="000000" w:themeColor="text1"/>
        </w:rPr>
        <w:t> </w:t>
      </w:r>
      <w:r w:rsidRPr="00BF05CF">
        <w:rPr>
          <w:rStyle w:val="Emphasis"/>
          <w:rFonts w:ascii="Calibri" w:hAnsi="Calibri" w:cs="Calibri"/>
          <w:color w:val="000000" w:themeColor="text1"/>
        </w:rPr>
        <w:t>Preferred Reporting Items for Systematic Reviews and Meta-Analyses:</w:t>
      </w:r>
      <w:r w:rsidRPr="00BF05CF">
        <w:rPr>
          <w:rStyle w:val="apple-converted-space"/>
          <w:rFonts w:ascii="Calibri" w:hAnsi="Calibri" w:cs="Calibri"/>
          <w:color w:val="000000" w:themeColor="text1"/>
        </w:rPr>
        <w:t> </w:t>
      </w:r>
      <w:r w:rsidRPr="00BF05CF">
        <w:rPr>
          <w:rFonts w:ascii="Calibri" w:hAnsi="Calibri" w:cs="Calibri"/>
          <w:color w:val="000000" w:themeColor="text1"/>
        </w:rPr>
        <w:t>The PRISMA Statement.</w:t>
      </w:r>
      <w:r w:rsidRPr="00BF05CF">
        <w:rPr>
          <w:rStyle w:val="apple-converted-space"/>
          <w:rFonts w:ascii="Calibri" w:hAnsi="Calibri" w:cs="Calibri"/>
          <w:color w:val="000000" w:themeColor="text1"/>
        </w:rPr>
        <w:t> </w:t>
      </w:r>
      <w:r w:rsidRPr="00BF05CF">
        <w:rPr>
          <w:rFonts w:ascii="Calibri" w:hAnsi="Calibri" w:cs="Calibri"/>
          <w:color w:val="000000" w:themeColor="text1"/>
        </w:rPr>
        <w:t xml:space="preserve">PLoS Med </w:t>
      </w:r>
      <w:r w:rsidRPr="00BF05CF">
        <w:rPr>
          <w:rFonts w:ascii="Calibri" w:hAnsi="Calibri" w:cs="Calibri"/>
          <w:i/>
          <w:iCs/>
          <w:color w:val="000000" w:themeColor="text1"/>
        </w:rPr>
        <w:t>6</w:t>
      </w:r>
      <w:r w:rsidR="00335655" w:rsidRPr="00BF05CF">
        <w:rPr>
          <w:rFonts w:ascii="Calibri" w:hAnsi="Calibri" w:cs="Calibri"/>
          <w:color w:val="000000" w:themeColor="text1"/>
        </w:rPr>
        <w:t>,</w:t>
      </w:r>
      <w:r w:rsidRPr="00BF05CF">
        <w:rPr>
          <w:rFonts w:ascii="Calibri" w:hAnsi="Calibri" w:cs="Calibri"/>
          <w:color w:val="000000" w:themeColor="text1"/>
        </w:rPr>
        <w:t xml:space="preserve"> e1000097. </w:t>
      </w:r>
    </w:p>
    <w:p w14:paraId="2CE08081" w14:textId="171F8145" w:rsidR="0064024D" w:rsidRPr="00BF05CF" w:rsidRDefault="0064024D" w:rsidP="0064024D">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 xml:space="preserve">Mullin, C.A. (2015). Effects of ‘inactive’ ingredients on bees. Curr. Opin Insect. Sci </w:t>
      </w:r>
      <w:r w:rsidRPr="00BF05CF">
        <w:rPr>
          <w:rFonts w:ascii="Calibri" w:hAnsi="Calibri" w:cs="Calibri"/>
          <w:i/>
          <w:iCs/>
        </w:rPr>
        <w:t>10</w:t>
      </w:r>
      <w:r w:rsidRPr="00BF05CF">
        <w:rPr>
          <w:rFonts w:ascii="Calibri" w:hAnsi="Calibri" w:cs="Calibri"/>
        </w:rPr>
        <w:t>, 194-200.</w:t>
      </w:r>
    </w:p>
    <w:p w14:paraId="375DB7D8" w14:textId="11DCAAA3" w:rsidR="007E57CE" w:rsidRPr="00BF05CF" w:rsidRDefault="007E57CE" w:rsidP="00004E3F">
      <w:pPr>
        <w:autoSpaceDE w:val="0"/>
        <w:autoSpaceDN w:val="0"/>
        <w:adjustRightInd w:val="0"/>
        <w:spacing w:line="480" w:lineRule="auto"/>
        <w:ind w:left="480" w:right="-720" w:hanging="480"/>
        <w:jc w:val="both"/>
        <w:rPr>
          <w:rFonts w:ascii="Calibri" w:hAnsi="Calibri" w:cs="Calibri"/>
          <w:i/>
          <w:iCs/>
        </w:rPr>
      </w:pPr>
      <w:r w:rsidRPr="00BF05CF">
        <w:rPr>
          <w:rFonts w:ascii="Calibri" w:hAnsi="Calibri" w:cs="Calibri"/>
        </w:rPr>
        <w:t>Mullin, C.A., Chen, J., Fine J.D., Frazier, M.T., and Frazier, J.L. (2015). The formulation makes the honey bee poison. Pestic. Biochem. Phys.</w:t>
      </w:r>
      <w:r w:rsidRPr="00BF05CF">
        <w:rPr>
          <w:rFonts w:ascii="Calibri" w:hAnsi="Calibri" w:cs="Calibri"/>
          <w:i/>
          <w:iCs/>
        </w:rPr>
        <w:t xml:space="preserve"> 120</w:t>
      </w:r>
      <w:r w:rsidRPr="00BF05CF">
        <w:rPr>
          <w:rFonts w:ascii="Calibri" w:hAnsi="Calibri" w:cs="Calibri"/>
        </w:rPr>
        <w:t>, 27-35.</w:t>
      </w:r>
    </w:p>
    <w:p w14:paraId="3BAE9A06" w14:textId="77777777" w:rsidR="0064024D" w:rsidRPr="00BF05CF" w:rsidRDefault="0064024D" w:rsidP="0064024D">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Mullin, C.A., Chen, J., Fine J.D., Frazier, M.T., and Frazier, J.L. (2015). The formulation makes the honey bee poison. Pestic. Biochem. Phys.</w:t>
      </w:r>
      <w:r w:rsidRPr="00BF05CF">
        <w:rPr>
          <w:rFonts w:ascii="Calibri" w:hAnsi="Calibri" w:cs="Calibri"/>
          <w:i/>
          <w:iCs/>
        </w:rPr>
        <w:t xml:space="preserve"> 120</w:t>
      </w:r>
      <w:r w:rsidRPr="00BF05CF">
        <w:rPr>
          <w:rFonts w:ascii="Calibri" w:hAnsi="Calibri" w:cs="Calibri"/>
        </w:rPr>
        <w:t>, 27-35.</w:t>
      </w:r>
    </w:p>
    <w:p w14:paraId="3457A4C2" w14:textId="19A5C224" w:rsidR="0064024D" w:rsidRPr="00BF05CF" w:rsidRDefault="0064024D" w:rsidP="0064024D">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 xml:space="preserve">Mullin, C.A., Fine J.D., Reynolds, R.D., and Frazier, M.T. (2016). Toxicological risks of agrochemical spray adjuvants: organosilicone surfactants may not be safe. Front. Public Health </w:t>
      </w:r>
      <w:r w:rsidRPr="00BF05CF">
        <w:rPr>
          <w:rFonts w:ascii="Calibri" w:hAnsi="Calibri" w:cs="Calibri"/>
          <w:i/>
          <w:iCs/>
        </w:rPr>
        <w:t>4</w:t>
      </w:r>
      <w:r w:rsidRPr="00BF05CF">
        <w:rPr>
          <w:rFonts w:ascii="Calibri" w:hAnsi="Calibri" w:cs="Calibri"/>
        </w:rPr>
        <w:t>, 1-8.</w:t>
      </w:r>
    </w:p>
    <w:p w14:paraId="1106678F" w14:textId="63082CCD" w:rsidR="00BE1B51" w:rsidRDefault="00BE1B51" w:rsidP="00004E3F">
      <w:pPr>
        <w:autoSpaceDE w:val="0"/>
        <w:autoSpaceDN w:val="0"/>
        <w:adjustRightInd w:val="0"/>
        <w:spacing w:line="360" w:lineRule="auto"/>
        <w:ind w:left="480" w:right="-720" w:hanging="480"/>
        <w:jc w:val="both"/>
        <w:rPr>
          <w:ins w:id="374" w:author="Edward Straw" w:date="2021-05-03T16:08:00Z"/>
          <w:rFonts w:ascii="Calibri" w:hAnsi="Calibri" w:cs="Calibri"/>
          <w:lang w:val="en-US"/>
        </w:rPr>
      </w:pPr>
      <w:ins w:id="375" w:author="Edward Straw" w:date="2021-05-03T16:08:00Z">
        <w:r>
          <w:rPr>
            <w:rFonts w:ascii="Calibri" w:hAnsi="Calibri" w:cs="Calibri"/>
            <w:lang w:val="en-US"/>
          </w:rPr>
          <w:t xml:space="preserve">Nagy et al. </w:t>
        </w:r>
      </w:ins>
    </w:p>
    <w:p w14:paraId="07158CCA" w14:textId="15CDBE33" w:rsidR="009D0248" w:rsidRPr="00BF05CF" w:rsidRDefault="009D0248" w:rsidP="00004E3F">
      <w:pPr>
        <w:autoSpaceDE w:val="0"/>
        <w:autoSpaceDN w:val="0"/>
        <w:adjustRightInd w:val="0"/>
        <w:spacing w:line="360" w:lineRule="auto"/>
        <w:ind w:left="480" w:right="-720" w:hanging="480"/>
        <w:jc w:val="both"/>
        <w:rPr>
          <w:rFonts w:ascii="Calibri" w:hAnsi="Calibri" w:cs="Calibri"/>
          <w:lang w:val="en-US"/>
        </w:rPr>
      </w:pPr>
      <w:r w:rsidRPr="00BF05CF">
        <w:rPr>
          <w:rFonts w:ascii="Calibri" w:hAnsi="Calibri" w:cs="Calibri"/>
          <w:lang w:val="en-US"/>
        </w:rPr>
        <w:t>Nieto, A., Roberts, S.P.M., Kemp, J., Rasmont, P., Kuhlmann, M., García Criado, M., Biesmeijer, J.C., Bogusch, P., Dathe, H.H., De la Rúa, P., et al. (2014). European red list of bees. (﻿Luxembourg: Publication Office of the European Union.</w:t>
      </w:r>
    </w:p>
    <w:p w14:paraId="21587262" w14:textId="77777777" w:rsidR="0064024D" w:rsidRPr="00BF05CF" w:rsidRDefault="0064024D" w:rsidP="0064024D">
      <w:pPr>
        <w:autoSpaceDE w:val="0"/>
        <w:autoSpaceDN w:val="0"/>
        <w:adjustRightInd w:val="0"/>
        <w:spacing w:line="360" w:lineRule="auto"/>
        <w:ind w:left="480" w:right="-720" w:hanging="480"/>
        <w:jc w:val="both"/>
        <w:rPr>
          <w:rFonts w:ascii="Calibri" w:hAnsi="Calibri" w:cs="Calibri"/>
          <w:lang w:val="en-US"/>
        </w:rPr>
      </w:pPr>
      <w:r w:rsidRPr="00BF05CF">
        <w:rPr>
          <w:rFonts w:ascii="Calibri" w:hAnsi="Calibri" w:cs="Calibri"/>
          <w:lang w:val="en-US"/>
        </w:rPr>
        <w:t xml:space="preserve">OECD. (1998). Honeybees, acute contact toxicity test. OECD Guidelines for the Testing of Chemicals </w:t>
      </w:r>
      <w:r w:rsidRPr="00BF05CF">
        <w:rPr>
          <w:rFonts w:ascii="Calibri" w:hAnsi="Calibri" w:cs="Calibri"/>
          <w:i/>
          <w:iCs/>
          <w:lang w:val="en-US"/>
        </w:rPr>
        <w:t>214</w:t>
      </w:r>
      <w:r w:rsidRPr="00BF05CF">
        <w:rPr>
          <w:rFonts w:ascii="Calibri" w:hAnsi="Calibri" w:cs="Calibri"/>
          <w:lang w:val="en-US"/>
        </w:rPr>
        <w:t xml:space="preserve">, 1–7. </w:t>
      </w:r>
    </w:p>
    <w:p w14:paraId="5928CD27" w14:textId="77777777" w:rsidR="0064024D" w:rsidRPr="00BF05CF" w:rsidRDefault="0064024D" w:rsidP="0064024D">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color w:val="000000"/>
        </w:rPr>
        <w:t>Potts, S.G.</w:t>
      </w:r>
      <w:r w:rsidRPr="00BF05CF">
        <w:rPr>
          <w:rFonts w:ascii="Calibri" w:hAnsi="Calibri" w:cs="Calibri"/>
          <w:color w:val="000000"/>
          <w:shd w:val="clear" w:color="auto" w:fill="FFFFFF"/>
        </w:rPr>
        <w:t>, </w:t>
      </w:r>
      <w:r w:rsidRPr="00BF05CF">
        <w:rPr>
          <w:rFonts w:ascii="Calibri" w:hAnsi="Calibri" w:cs="Calibri"/>
          <w:color w:val="000000"/>
        </w:rPr>
        <w:t>Ngo, H.T.</w:t>
      </w:r>
      <w:r w:rsidRPr="00BF05CF">
        <w:rPr>
          <w:rFonts w:ascii="Calibri" w:hAnsi="Calibri" w:cs="Calibri"/>
          <w:color w:val="000000"/>
          <w:shd w:val="clear" w:color="auto" w:fill="FFFFFF"/>
        </w:rPr>
        <w:t>, </w:t>
      </w:r>
      <w:r w:rsidRPr="00BF05CF">
        <w:rPr>
          <w:rFonts w:ascii="Calibri" w:hAnsi="Calibri" w:cs="Calibri"/>
          <w:color w:val="000000"/>
        </w:rPr>
        <w:t>Biesmeijer, J.C.</w:t>
      </w:r>
      <w:r w:rsidRPr="00BF05CF">
        <w:rPr>
          <w:rFonts w:ascii="Calibri" w:hAnsi="Calibri" w:cs="Calibri"/>
          <w:color w:val="000000"/>
          <w:shd w:val="clear" w:color="auto" w:fill="FFFFFF"/>
        </w:rPr>
        <w:t>, </w:t>
      </w:r>
      <w:r w:rsidRPr="00BF05CF">
        <w:rPr>
          <w:rFonts w:ascii="Calibri" w:hAnsi="Calibri" w:cs="Calibri"/>
          <w:color w:val="000000"/>
        </w:rPr>
        <w:t>Breeze, T.D.</w:t>
      </w:r>
      <w:r w:rsidRPr="00BF05CF">
        <w:rPr>
          <w:rFonts w:ascii="Calibri" w:hAnsi="Calibri" w:cs="Calibri"/>
          <w:color w:val="000000"/>
          <w:shd w:val="clear" w:color="auto" w:fill="FFFFFF"/>
        </w:rPr>
        <w:t>, </w:t>
      </w:r>
      <w:r w:rsidRPr="00BF05CF">
        <w:rPr>
          <w:rFonts w:ascii="Calibri" w:hAnsi="Calibri" w:cs="Calibri"/>
          <w:color w:val="000000"/>
        </w:rPr>
        <w:t>Dicks, L.V.</w:t>
      </w:r>
      <w:r w:rsidRPr="00BF05CF">
        <w:rPr>
          <w:rFonts w:ascii="Calibri" w:hAnsi="Calibri" w:cs="Calibri"/>
          <w:color w:val="000000"/>
          <w:shd w:val="clear" w:color="auto" w:fill="FFFFFF"/>
        </w:rPr>
        <w:t>, </w:t>
      </w:r>
      <w:r w:rsidRPr="00BF05CF">
        <w:rPr>
          <w:rFonts w:ascii="Calibri" w:hAnsi="Calibri" w:cs="Calibri"/>
          <w:color w:val="000000"/>
        </w:rPr>
        <w:t>Garibaldi, L.A.,</w:t>
      </w:r>
      <w:r w:rsidRPr="00BF05CF">
        <w:rPr>
          <w:rFonts w:ascii="Calibri" w:hAnsi="Calibri" w:cs="Calibri"/>
          <w:color w:val="000000"/>
          <w:shd w:val="clear" w:color="auto" w:fill="FFFFFF"/>
        </w:rPr>
        <w:t> </w:t>
      </w:r>
      <w:r w:rsidRPr="00BF05CF">
        <w:rPr>
          <w:rFonts w:ascii="Calibri" w:hAnsi="Calibri" w:cs="Calibri"/>
          <w:color w:val="000000"/>
        </w:rPr>
        <w:t>Hill, R.</w:t>
      </w:r>
      <w:r w:rsidRPr="00BF05CF">
        <w:rPr>
          <w:rFonts w:ascii="Calibri" w:hAnsi="Calibri" w:cs="Calibri"/>
          <w:color w:val="000000"/>
          <w:shd w:val="clear" w:color="auto" w:fill="FFFFFF"/>
        </w:rPr>
        <w:t>, </w:t>
      </w:r>
      <w:r w:rsidRPr="00BF05CF">
        <w:rPr>
          <w:rFonts w:ascii="Calibri" w:hAnsi="Calibri" w:cs="Calibri"/>
          <w:color w:val="000000"/>
        </w:rPr>
        <w:t>Settele, J.,</w:t>
      </w:r>
      <w:r w:rsidRPr="00BF05CF">
        <w:rPr>
          <w:rFonts w:ascii="Calibri" w:hAnsi="Calibri" w:cs="Calibri"/>
          <w:color w:val="000000"/>
          <w:shd w:val="clear" w:color="auto" w:fill="FFFFFF"/>
        </w:rPr>
        <w:t> </w:t>
      </w:r>
      <w:r w:rsidRPr="00BF05CF">
        <w:rPr>
          <w:rFonts w:ascii="Calibri" w:hAnsi="Calibri" w:cs="Calibri"/>
          <w:color w:val="000000"/>
        </w:rPr>
        <w:t xml:space="preserve">Vanbergen, A. eds. </w:t>
      </w:r>
      <w:r w:rsidRPr="00BF05CF">
        <w:rPr>
          <w:rFonts w:ascii="Calibri" w:hAnsi="Calibri" w:cs="Calibri"/>
        </w:rPr>
        <w:t xml:space="preserve">(2016). The assessment report of the Intergovernmental Science-Policy Platform on Biodiversity and Ecosystem Services on pollinators, pollination and food production. (Bonn, Germany: Secretariat of the Intergovernmental Science-Policy Platform on Biodiversity and Ecosystem Services) </w:t>
      </w:r>
    </w:p>
    <w:p w14:paraId="425EAC1A" w14:textId="77777777" w:rsidR="005C46AA" w:rsidRPr="00BF05CF" w:rsidRDefault="00BD0647" w:rsidP="005C46AA">
      <w:pPr>
        <w:shd w:val="clear" w:color="auto" w:fill="FFFFFF"/>
        <w:spacing w:after="180" w:line="360" w:lineRule="auto"/>
        <w:ind w:left="450" w:hanging="450"/>
        <w:jc w:val="both"/>
        <w:rPr>
          <w:rFonts w:ascii="Calibri" w:hAnsi="Calibri" w:cs="Calibri"/>
          <w:color w:val="000000"/>
        </w:rPr>
      </w:pPr>
      <w:r w:rsidRPr="00BF05CF">
        <w:rPr>
          <w:rFonts w:ascii="Calibri" w:hAnsi="Calibri" w:cs="Calibri"/>
          <w:color w:val="000000"/>
        </w:rPr>
        <w:t xml:space="preserve">Rawn, G.P., Webster, G.R.B. and Muir, D.C.G. 1982. </w:t>
      </w:r>
      <w:r w:rsidRPr="00BF05CF">
        <w:rPr>
          <w:rFonts w:ascii="Calibri" w:hAnsi="Calibri" w:cs="Calibri"/>
          <w:color w:val="333333"/>
        </w:rPr>
        <w:t>Fate of permethrin in model outdoor ponds</w:t>
      </w:r>
      <w:r w:rsidRPr="00BF05CF">
        <w:rPr>
          <w:rFonts w:ascii="Calibri" w:hAnsi="Calibri" w:cs="Calibri"/>
        </w:rPr>
        <w:t xml:space="preserve">. </w:t>
      </w:r>
      <w:r w:rsidRPr="00BF05CF">
        <w:rPr>
          <w:rFonts w:ascii="Calibri" w:hAnsi="Calibri" w:cs="Calibri"/>
          <w:i/>
          <w:iCs/>
          <w:color w:val="000000"/>
        </w:rPr>
        <w:t>Journal of Environmental Science and Health, Part B</w:t>
      </w:r>
      <w:r w:rsidRPr="00BF05CF">
        <w:rPr>
          <w:rFonts w:ascii="Calibri" w:hAnsi="Calibri" w:cs="Calibri"/>
          <w:color w:val="000000"/>
        </w:rPr>
        <w:t xml:space="preserve">, B17, 463. </w:t>
      </w:r>
    </w:p>
    <w:p w14:paraId="0D5329D0" w14:textId="58E41DF9" w:rsidR="0064024D" w:rsidRPr="00BF05CF" w:rsidRDefault="0064024D" w:rsidP="005C46AA">
      <w:pPr>
        <w:shd w:val="clear" w:color="auto" w:fill="FFFFFF"/>
        <w:spacing w:after="180" w:line="360" w:lineRule="auto"/>
        <w:ind w:left="450" w:hanging="450"/>
        <w:jc w:val="both"/>
        <w:rPr>
          <w:rFonts w:ascii="Calibri" w:hAnsi="Calibri" w:cs="Calibri"/>
          <w:color w:val="000000"/>
        </w:rPr>
      </w:pPr>
      <w:r w:rsidRPr="00BF05CF">
        <w:rPr>
          <w:rFonts w:ascii="Calibri" w:hAnsi="Calibri" w:cs="Calibri"/>
        </w:rPr>
        <w:t xml:space="preserve">Roundup ProActive Environmental Information Sheet. (2020). Available at: </w:t>
      </w:r>
      <w:hyperlink r:id="rId10" w:history="1">
        <w:r w:rsidRPr="00BF05CF">
          <w:rPr>
            <w:rStyle w:val="Hyperlink"/>
            <w:rFonts w:ascii="Calibri" w:hAnsi="Calibri" w:cs="Calibri"/>
          </w:rPr>
          <w:t>https://www.monsanto-ag.co.uk/media/2029/roundup-proactive-eia.pdf</w:t>
        </w:r>
      </w:hyperlink>
      <w:r w:rsidRPr="00BF05CF">
        <w:rPr>
          <w:rFonts w:ascii="Calibri" w:hAnsi="Calibri" w:cs="Calibri"/>
        </w:rPr>
        <w:t xml:space="preserve">. Last accessed in April 2020. </w:t>
      </w:r>
    </w:p>
    <w:p w14:paraId="4A77BF78" w14:textId="61DD5C05" w:rsidR="0064024D" w:rsidRPr="00BF05CF" w:rsidRDefault="0064024D" w:rsidP="0064024D">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 xml:space="preserve">Roundup® ProActive Label. (2019). Available at: </w:t>
      </w:r>
      <w:hyperlink r:id="rId11" w:history="1">
        <w:r w:rsidRPr="00BF05CF">
          <w:rPr>
            <w:rStyle w:val="Hyperlink"/>
            <w:rFonts w:ascii="Calibri" w:hAnsi="Calibri" w:cs="Calibri"/>
          </w:rPr>
          <w:t>https://www.monsanto-ag.co.uk/media/1950/roundup-proactive-label-november-2016.pdf</w:t>
        </w:r>
      </w:hyperlink>
      <w:r w:rsidRPr="00BF05CF">
        <w:rPr>
          <w:rFonts w:ascii="Calibri" w:hAnsi="Calibri" w:cs="Calibri"/>
        </w:rPr>
        <w:t xml:space="preserve">. Last accessed in April 2020. </w:t>
      </w:r>
    </w:p>
    <w:p w14:paraId="5FBE9F13" w14:textId="77777777" w:rsidR="00515764" w:rsidRPr="00BF05CF" w:rsidRDefault="00515764" w:rsidP="00515764">
      <w:pPr>
        <w:autoSpaceDE w:val="0"/>
        <w:autoSpaceDN w:val="0"/>
        <w:adjustRightInd w:val="0"/>
        <w:spacing w:line="480" w:lineRule="auto"/>
        <w:ind w:left="480" w:right="-720" w:hanging="480"/>
        <w:jc w:val="both"/>
        <w:rPr>
          <w:rFonts w:ascii="Calibri" w:hAnsi="Calibri" w:cs="Calibri"/>
          <w:lang w:val="en-US"/>
        </w:rPr>
      </w:pPr>
      <w:r w:rsidRPr="00BF05CF">
        <w:rPr>
          <w:rFonts w:ascii="Calibri" w:hAnsi="Calibri" w:cs="Calibri"/>
        </w:rPr>
        <w:lastRenderedPageBreak/>
        <w:t xml:space="preserve">﻿Rundlöf, M, Andersson, G.K., Bommarco, R., Fries, I., Hederström, V., Herbertsson, L., Jonsson, O., Klatt, B.K., Pedersen, T.R., Yourstone, J., et al. (2015). Seed coating with a neonicotinoid insecticide negatively affects wild bees. Nature </w:t>
      </w:r>
      <w:r w:rsidRPr="00BF05CF">
        <w:rPr>
          <w:rFonts w:ascii="Calibri" w:hAnsi="Calibri" w:cs="Calibri"/>
          <w:i/>
          <w:iCs/>
        </w:rPr>
        <w:t>521</w:t>
      </w:r>
      <w:r w:rsidRPr="00BF05CF">
        <w:rPr>
          <w:rFonts w:ascii="Calibri" w:hAnsi="Calibri" w:cs="Calibri"/>
        </w:rPr>
        <w:t xml:space="preserve">, 77–80. </w:t>
      </w:r>
    </w:p>
    <w:p w14:paraId="042021D5" w14:textId="50C6641F" w:rsidR="00515764" w:rsidRPr="00BF05CF" w:rsidRDefault="00515764" w:rsidP="0064024D">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lang w:val="en-US"/>
        </w:rPr>
        <w:t xml:space="preserve">Woodcock, B.A., Isaac, N.J.B., Bullock, J.M., Roy, D.B., Garthwaite, D.G., Crowe, A., and Pywell, R.F. (2016). Impacts of neonicotinoid use on long-term population changes in wild bees in England. Nature Commun. </w:t>
      </w:r>
      <w:r w:rsidRPr="00BF05CF">
        <w:rPr>
          <w:rFonts w:ascii="Calibri" w:hAnsi="Calibri" w:cs="Calibri"/>
          <w:i/>
          <w:iCs/>
          <w:lang w:val="en-US"/>
        </w:rPr>
        <w:t>7</w:t>
      </w:r>
      <w:r w:rsidRPr="00BF05CF">
        <w:rPr>
          <w:rFonts w:ascii="Calibri" w:hAnsi="Calibri" w:cs="Calibri"/>
          <w:lang w:val="en-US"/>
        </w:rPr>
        <w:t>, 1–8.</w:t>
      </w:r>
    </w:p>
    <w:p w14:paraId="0A42A402" w14:textId="6767B3E1" w:rsidR="006D689C" w:rsidRDefault="0064024D" w:rsidP="006D689C">
      <w:pPr>
        <w:autoSpaceDE w:val="0"/>
        <w:autoSpaceDN w:val="0"/>
        <w:adjustRightInd w:val="0"/>
        <w:spacing w:line="360" w:lineRule="auto"/>
        <w:ind w:left="480" w:right="-720" w:hanging="480"/>
        <w:jc w:val="both"/>
        <w:rPr>
          <w:ins w:id="376" w:author="Edward Straw" w:date="2021-04-09T16:40:00Z"/>
          <w:rFonts w:ascii="Calibri" w:hAnsi="Calibri" w:cs="Calibri"/>
        </w:rPr>
      </w:pPr>
      <w:r w:rsidRPr="00BF05CF">
        <w:rPr>
          <w:rFonts w:ascii="Calibri" w:hAnsi="Calibri" w:cs="Calibri"/>
        </w:rPr>
        <w:t xml:space="preserve">Stevens, P.J.G. (1993). ﻿Organosilicone surfactants as adjuvants for agrochemicals. Pesticide Science </w:t>
      </w:r>
      <w:r w:rsidRPr="00BF05CF">
        <w:rPr>
          <w:rFonts w:ascii="Calibri" w:hAnsi="Calibri" w:cs="Calibri"/>
          <w:i/>
          <w:iCs/>
        </w:rPr>
        <w:t>38</w:t>
      </w:r>
      <w:r w:rsidRPr="00BF05CF">
        <w:rPr>
          <w:rFonts w:ascii="Calibri" w:hAnsi="Calibri" w:cs="Calibri"/>
        </w:rPr>
        <w:t xml:space="preserve">, 103-122. </w:t>
      </w:r>
    </w:p>
    <w:p w14:paraId="106C9C67" w14:textId="35096131" w:rsidR="006D1956" w:rsidRPr="00BF05CF" w:rsidRDefault="006D1956" w:rsidP="006D689C">
      <w:pPr>
        <w:autoSpaceDE w:val="0"/>
        <w:autoSpaceDN w:val="0"/>
        <w:adjustRightInd w:val="0"/>
        <w:spacing w:line="360" w:lineRule="auto"/>
        <w:ind w:left="480" w:right="-720" w:hanging="480"/>
        <w:jc w:val="both"/>
        <w:rPr>
          <w:rFonts w:ascii="Calibri" w:hAnsi="Calibri" w:cs="Calibri"/>
        </w:rPr>
      </w:pPr>
      <w:ins w:id="377" w:author="Edward Straw" w:date="2021-04-09T16:40:00Z">
        <w:r w:rsidRPr="000C01D1">
          <w:rPr>
            <w:rFonts w:ascii="Calibri" w:hAnsi="Calibri" w:cs="Calibri"/>
            <w:color w:val="000000" w:themeColor="text1"/>
          </w:rPr>
          <w:t>﻿Straw</w:t>
        </w:r>
        <w:r>
          <w:rPr>
            <w:rFonts w:ascii="Calibri" w:hAnsi="Calibri" w:cs="Calibri"/>
            <w:color w:val="000000" w:themeColor="text1"/>
          </w:rPr>
          <w:t>,</w:t>
        </w:r>
        <w:r w:rsidRPr="000C01D1">
          <w:rPr>
            <w:rFonts w:ascii="Calibri" w:hAnsi="Calibri" w:cs="Calibri"/>
            <w:color w:val="000000" w:themeColor="text1"/>
          </w:rPr>
          <w:t xml:space="preserve"> E</w:t>
        </w:r>
        <w:r>
          <w:rPr>
            <w:rFonts w:ascii="Calibri" w:hAnsi="Calibri" w:cs="Calibri"/>
            <w:color w:val="000000" w:themeColor="text1"/>
          </w:rPr>
          <w:t xml:space="preserve">. </w:t>
        </w:r>
        <w:r w:rsidRPr="000C01D1">
          <w:rPr>
            <w:rFonts w:ascii="Calibri" w:hAnsi="Calibri" w:cs="Calibri"/>
            <w:color w:val="000000" w:themeColor="text1"/>
          </w:rPr>
          <w:t>A</w:t>
        </w:r>
        <w:r>
          <w:rPr>
            <w:rFonts w:ascii="Calibri" w:hAnsi="Calibri" w:cs="Calibri"/>
            <w:color w:val="000000" w:themeColor="text1"/>
          </w:rPr>
          <w:t>.</w:t>
        </w:r>
        <w:r w:rsidRPr="000C01D1">
          <w:rPr>
            <w:rFonts w:ascii="Calibri" w:hAnsi="Calibri" w:cs="Calibri"/>
            <w:color w:val="000000" w:themeColor="text1"/>
          </w:rPr>
          <w:t>, Carpentier</w:t>
        </w:r>
        <w:r>
          <w:rPr>
            <w:rFonts w:ascii="Calibri" w:hAnsi="Calibri" w:cs="Calibri"/>
            <w:color w:val="000000" w:themeColor="text1"/>
          </w:rPr>
          <w:t>,</w:t>
        </w:r>
        <w:r w:rsidRPr="000C01D1">
          <w:rPr>
            <w:rFonts w:ascii="Calibri" w:hAnsi="Calibri" w:cs="Calibri"/>
            <w:color w:val="000000" w:themeColor="text1"/>
          </w:rPr>
          <w:t xml:space="preserve"> E</w:t>
        </w:r>
        <w:r>
          <w:rPr>
            <w:rFonts w:ascii="Calibri" w:hAnsi="Calibri" w:cs="Calibri"/>
            <w:color w:val="000000" w:themeColor="text1"/>
          </w:rPr>
          <w:t xml:space="preserve">. </w:t>
        </w:r>
        <w:r w:rsidRPr="000C01D1">
          <w:rPr>
            <w:rFonts w:ascii="Calibri" w:hAnsi="Calibri" w:cs="Calibri"/>
            <w:color w:val="000000" w:themeColor="text1"/>
          </w:rPr>
          <w:t>N</w:t>
        </w:r>
        <w:r>
          <w:rPr>
            <w:rFonts w:ascii="Calibri" w:hAnsi="Calibri" w:cs="Calibri"/>
            <w:color w:val="000000" w:themeColor="text1"/>
          </w:rPr>
          <w:t>.</w:t>
        </w:r>
        <w:r w:rsidRPr="000C01D1">
          <w:rPr>
            <w:rFonts w:ascii="Calibri" w:hAnsi="Calibri" w:cs="Calibri"/>
            <w:color w:val="000000" w:themeColor="text1"/>
          </w:rPr>
          <w:t>, Brown</w:t>
        </w:r>
        <w:r>
          <w:rPr>
            <w:rFonts w:ascii="Calibri" w:hAnsi="Calibri" w:cs="Calibri"/>
            <w:color w:val="000000" w:themeColor="text1"/>
          </w:rPr>
          <w:t>,</w:t>
        </w:r>
        <w:r w:rsidRPr="000C01D1">
          <w:rPr>
            <w:rFonts w:ascii="Calibri" w:hAnsi="Calibri" w:cs="Calibri"/>
            <w:color w:val="000000" w:themeColor="text1"/>
          </w:rPr>
          <w:t xml:space="preserve"> M</w:t>
        </w:r>
        <w:r>
          <w:rPr>
            <w:rFonts w:ascii="Calibri" w:hAnsi="Calibri" w:cs="Calibri"/>
            <w:color w:val="000000" w:themeColor="text1"/>
          </w:rPr>
          <w:t xml:space="preserve">. </w:t>
        </w:r>
        <w:r w:rsidRPr="000C01D1">
          <w:rPr>
            <w:rFonts w:ascii="Calibri" w:hAnsi="Calibri" w:cs="Calibri"/>
            <w:color w:val="000000" w:themeColor="text1"/>
          </w:rPr>
          <w:t>J</w:t>
        </w:r>
        <w:r>
          <w:rPr>
            <w:rFonts w:ascii="Calibri" w:hAnsi="Calibri" w:cs="Calibri"/>
            <w:color w:val="000000" w:themeColor="text1"/>
          </w:rPr>
          <w:t xml:space="preserve">. </w:t>
        </w:r>
        <w:r w:rsidRPr="000C01D1">
          <w:rPr>
            <w:rFonts w:ascii="Calibri" w:hAnsi="Calibri" w:cs="Calibri"/>
            <w:color w:val="000000" w:themeColor="text1"/>
          </w:rPr>
          <w:t xml:space="preserve">F. </w:t>
        </w:r>
        <w:r>
          <w:rPr>
            <w:rFonts w:ascii="Calibri" w:hAnsi="Calibri" w:cs="Calibri"/>
            <w:color w:val="000000" w:themeColor="text1"/>
          </w:rPr>
          <w:t xml:space="preserve">(2021) </w:t>
        </w:r>
        <w:r w:rsidRPr="000C01D1">
          <w:rPr>
            <w:rFonts w:ascii="Calibri" w:hAnsi="Calibri" w:cs="Calibri"/>
            <w:color w:val="000000" w:themeColor="text1"/>
          </w:rPr>
          <w:t xml:space="preserve">Roundup causes high levels of mortality following contact exposure in bumble bees. J Appl Ecol. </w:t>
        </w:r>
        <w:r w:rsidRPr="00547360">
          <w:rPr>
            <w:rFonts w:ascii="Calibri" w:hAnsi="Calibri" w:cs="Calibri"/>
            <w:i/>
            <w:iCs/>
            <w:color w:val="000000" w:themeColor="text1"/>
          </w:rPr>
          <w:t>00</w:t>
        </w:r>
        <w:r>
          <w:rPr>
            <w:rFonts w:ascii="Calibri" w:hAnsi="Calibri" w:cs="Calibri"/>
            <w:color w:val="000000" w:themeColor="text1"/>
          </w:rPr>
          <w:t xml:space="preserve">, </w:t>
        </w:r>
        <w:r w:rsidRPr="000C01D1">
          <w:rPr>
            <w:rFonts w:ascii="Calibri" w:hAnsi="Calibri" w:cs="Calibri"/>
            <w:color w:val="000000" w:themeColor="text1"/>
          </w:rPr>
          <w:t xml:space="preserve">1– 10. </w:t>
        </w:r>
        <w:r>
          <w:fldChar w:fldCharType="begin"/>
        </w:r>
        <w:r>
          <w:instrText xml:space="preserve"> HYPERLINK "https://doi.org/10.1111/1365-%202664.13867" </w:instrText>
        </w:r>
        <w:r>
          <w:fldChar w:fldCharType="separate"/>
        </w:r>
        <w:r w:rsidRPr="004D27B4">
          <w:rPr>
            <w:rStyle w:val="Hyperlink"/>
            <w:rFonts w:ascii="Calibri" w:hAnsi="Calibri" w:cs="Calibri"/>
          </w:rPr>
          <w:t>https://doi.org/10.1111/1365- 2664.13867</w:t>
        </w:r>
        <w:r>
          <w:rPr>
            <w:rStyle w:val="Hyperlink"/>
            <w:rFonts w:ascii="Calibri" w:hAnsi="Calibri" w:cs="Calibri"/>
          </w:rPr>
          <w:fldChar w:fldCharType="end"/>
        </w:r>
      </w:ins>
    </w:p>
    <w:p w14:paraId="72D71E7E" w14:textId="77777777" w:rsidR="0055421B" w:rsidRPr="00BF05CF" w:rsidRDefault="006D689C" w:rsidP="0055421B">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shd w:val="clear" w:color="auto" w:fill="FCFCFC"/>
        </w:rPr>
        <w:t>Tooby, T.E., Thompson, A.N., Rycroft, R.J., Black, I.A. and Hewson, R.T. 1981</w:t>
      </w:r>
      <w:r w:rsidR="007030EA" w:rsidRPr="00BF05CF">
        <w:rPr>
          <w:rFonts w:ascii="Calibri" w:hAnsi="Calibri" w:cs="Calibri"/>
          <w:shd w:val="clear" w:color="auto" w:fill="FCFCFC"/>
        </w:rPr>
        <w:t>.</w:t>
      </w:r>
      <w:r w:rsidRPr="002D6AEB">
        <w:rPr>
          <w:rStyle w:val="apple-converted-space"/>
          <w:rFonts w:ascii="Calibri" w:hAnsi="Calibri" w:cs="Calibri"/>
          <w:color w:val="333333"/>
          <w:shd w:val="clear" w:color="auto" w:fill="FCFCFC"/>
        </w:rPr>
        <w:t> </w:t>
      </w:r>
      <w:r w:rsidRPr="00BF05CF">
        <w:rPr>
          <w:rFonts w:ascii="Calibri" w:hAnsi="Calibri" w:cs="Calibri"/>
        </w:rPr>
        <w:t>A Pond Study to Investigate the Effects of Fish and Aquatic Invertebrates of Deltamethrin Applied Directly onto Water</w:t>
      </w:r>
      <w:r w:rsidRPr="00BF05CF">
        <w:rPr>
          <w:rFonts w:ascii="Calibri" w:hAnsi="Calibri" w:cs="Calibri"/>
          <w:shd w:val="clear" w:color="auto" w:fill="FCFCFC"/>
        </w:rPr>
        <w:t>. UK MAFF Report PRD 1276.</w:t>
      </w:r>
    </w:p>
    <w:p w14:paraId="613DC247" w14:textId="58245DD5" w:rsidR="006D689C" w:rsidRPr="00BF05CF" w:rsidRDefault="007A22F1" w:rsidP="0055421B">
      <w:pPr>
        <w:autoSpaceDE w:val="0"/>
        <w:autoSpaceDN w:val="0"/>
        <w:adjustRightInd w:val="0"/>
        <w:spacing w:line="360" w:lineRule="auto"/>
        <w:ind w:left="480" w:right="-720" w:hanging="480"/>
        <w:jc w:val="both"/>
        <w:rPr>
          <w:rFonts w:ascii="Calibri" w:hAnsi="Calibri" w:cs="Calibri"/>
        </w:rPr>
      </w:pPr>
      <w:r w:rsidRPr="00BF05CF">
        <w:rPr>
          <w:rFonts w:ascii="Calibri" w:hAnsi="Calibri" w:cs="Calibri"/>
        </w:rPr>
        <w:t xml:space="preserve">Weinhold, B. 2010. Mystery in a Bottle. Environmental Health Perspectives, </w:t>
      </w:r>
      <w:r w:rsidRPr="00BF05CF">
        <w:rPr>
          <w:rFonts w:ascii="Calibri" w:hAnsi="Calibri" w:cs="Calibri"/>
          <w:i/>
          <w:iCs/>
        </w:rPr>
        <w:t>22</w:t>
      </w:r>
      <w:r w:rsidRPr="00BF05CF">
        <w:rPr>
          <w:rFonts w:ascii="Calibri" w:hAnsi="Calibri" w:cs="Calibri"/>
        </w:rPr>
        <w:t>, 169-171.</w:t>
      </w:r>
      <w:r w:rsidR="00453F2B" w:rsidRPr="00BF05CF">
        <w:rPr>
          <w:rFonts w:ascii="Calibri" w:hAnsi="Calibri" w:cs="Calibri"/>
        </w:rPr>
        <w:t xml:space="preserve"> </w:t>
      </w:r>
    </w:p>
    <w:p w14:paraId="19C75A69" w14:textId="358AC25D" w:rsidR="00E07AE3" w:rsidRDefault="0064024D" w:rsidP="00BD0647">
      <w:pPr>
        <w:shd w:val="clear" w:color="auto" w:fill="FFFFFF"/>
        <w:spacing w:after="180" w:line="360" w:lineRule="auto"/>
        <w:ind w:left="450" w:hanging="450"/>
        <w:jc w:val="both"/>
        <w:rPr>
          <w:ins w:id="378" w:author="Edward Straw" w:date="2021-05-03T13:26:00Z"/>
          <w:rFonts w:ascii="Calibri" w:hAnsi="Calibri" w:cs="Calibri"/>
          <w:color w:val="000000"/>
        </w:rPr>
      </w:pPr>
      <w:r w:rsidRPr="00BF05CF">
        <w:rPr>
          <w:rFonts w:ascii="Calibri" w:hAnsi="Calibri" w:cs="Calibri"/>
          <w:color w:val="000000"/>
        </w:rPr>
        <w:t>Zhu, W., Schmehl, D., Mullin, C. and Frazier, J., 2014. Four Common Pesticides, Their Mixtures and a Formulation Solvent in the Hive Environment Have High Oral Toxicity to Honey Bee Larvae. </w:t>
      </w:r>
      <w:r w:rsidRPr="00BF05CF">
        <w:rPr>
          <w:rFonts w:ascii="Calibri" w:hAnsi="Calibri" w:cs="Calibri"/>
          <w:i/>
          <w:iCs/>
          <w:color w:val="000000"/>
        </w:rPr>
        <w:t>PLoS ONE</w:t>
      </w:r>
      <w:r w:rsidRPr="00BF05CF">
        <w:rPr>
          <w:rFonts w:ascii="Calibri" w:hAnsi="Calibri" w:cs="Calibri"/>
          <w:color w:val="000000"/>
        </w:rPr>
        <w:t>, 9(1), p.e77547.</w:t>
      </w:r>
    </w:p>
    <w:p w14:paraId="274F48B9" w14:textId="77777777" w:rsidR="00E07AE3" w:rsidRDefault="00E07AE3">
      <w:pPr>
        <w:rPr>
          <w:ins w:id="379" w:author="Edward Straw" w:date="2021-05-03T13:26:00Z"/>
          <w:rFonts w:ascii="Calibri" w:hAnsi="Calibri" w:cs="Calibri"/>
          <w:color w:val="000000"/>
        </w:rPr>
      </w:pPr>
      <w:ins w:id="380" w:author="Edward Straw" w:date="2021-05-03T13:26:00Z">
        <w:r>
          <w:rPr>
            <w:rFonts w:ascii="Calibri" w:hAnsi="Calibri" w:cs="Calibri"/>
            <w:color w:val="000000"/>
          </w:rPr>
          <w:br w:type="page"/>
        </w:r>
      </w:ins>
    </w:p>
    <w:p w14:paraId="2C00CB7A" w14:textId="416CCDBB" w:rsidR="00EC17A4" w:rsidRDefault="00E07AE3" w:rsidP="00BD0647">
      <w:pPr>
        <w:shd w:val="clear" w:color="auto" w:fill="FFFFFF"/>
        <w:spacing w:after="180" w:line="360" w:lineRule="auto"/>
        <w:ind w:left="450" w:hanging="450"/>
        <w:jc w:val="both"/>
        <w:rPr>
          <w:ins w:id="381" w:author="Edward Straw" w:date="2021-05-03T13:26:00Z"/>
          <w:rFonts w:ascii="Calibri" w:hAnsi="Calibri" w:cs="Calibri"/>
          <w:color w:val="000000"/>
        </w:rPr>
      </w:pPr>
      <w:ins w:id="382" w:author="Edward Straw" w:date="2021-05-03T13:26:00Z">
        <w:r>
          <w:rPr>
            <w:rFonts w:ascii="Calibri" w:hAnsi="Calibri" w:cs="Calibri"/>
            <w:color w:val="000000"/>
          </w:rPr>
          <w:lastRenderedPageBreak/>
          <w:t>Cut out</w:t>
        </w:r>
      </w:ins>
    </w:p>
    <w:p w14:paraId="061D6657" w14:textId="02B28990" w:rsidR="00E07AE3" w:rsidRPr="00BF05CF" w:rsidRDefault="00E07AE3" w:rsidP="00BD0647">
      <w:pPr>
        <w:shd w:val="clear" w:color="auto" w:fill="FFFFFF"/>
        <w:spacing w:after="180" w:line="360" w:lineRule="auto"/>
        <w:ind w:left="450" w:hanging="450"/>
        <w:jc w:val="both"/>
        <w:rPr>
          <w:rFonts w:ascii="Calibri" w:hAnsi="Calibri" w:cs="Calibri"/>
          <w:color w:val="000000"/>
        </w:rPr>
      </w:pPr>
      <w:ins w:id="383" w:author="Edward Straw" w:date="2021-05-03T13:26:00Z">
        <w:r>
          <w:rPr>
            <w:rFonts w:ascii="Calibri" w:hAnsi="Calibri" w:cs="Calibri"/>
            <w:color w:val="000000" w:themeColor="text1"/>
          </w:rPr>
          <w:t>These residue levels are very high in comparison to those of insecticidal compounds. For example, sulfoxaflor a substances touted as a successor to neonicotinoids, has been found to have peak residue levels of 5,190ppb when sprayed on flowers (EFSA, XXXX). This is 45x less concentrated than the comparable NMP measurement.  While there are differences between the study method, this nonetheless illustrates that bees exposure to NMP is potentially very high.</w:t>
        </w:r>
      </w:ins>
    </w:p>
    <w:sectPr w:rsidR="00E07AE3" w:rsidRPr="00BF05CF" w:rsidSect="00C75C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86BF0"/>
    <w:multiLevelType w:val="multilevel"/>
    <w:tmpl w:val="28DA88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A6666"/>
    <w:multiLevelType w:val="hybridMultilevel"/>
    <w:tmpl w:val="279C11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1811B7B"/>
    <w:multiLevelType w:val="hybridMultilevel"/>
    <w:tmpl w:val="FCD8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604A6B"/>
    <w:multiLevelType w:val="multilevel"/>
    <w:tmpl w:val="50E83A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C475D3"/>
    <w:multiLevelType w:val="hybridMultilevel"/>
    <w:tmpl w:val="D7FA1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D503E2"/>
    <w:multiLevelType w:val="multilevel"/>
    <w:tmpl w:val="35A2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10DF5"/>
    <w:multiLevelType w:val="multilevel"/>
    <w:tmpl w:val="6AE6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3103B"/>
    <w:multiLevelType w:val="hybridMultilevel"/>
    <w:tmpl w:val="279C11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630581B"/>
    <w:multiLevelType w:val="multilevel"/>
    <w:tmpl w:val="84005C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F3E3E"/>
    <w:multiLevelType w:val="multilevel"/>
    <w:tmpl w:val="39E0B8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F8721E"/>
    <w:multiLevelType w:val="hybridMultilevel"/>
    <w:tmpl w:val="FCD8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5253C1"/>
    <w:multiLevelType w:val="hybridMultilevel"/>
    <w:tmpl w:val="D56C3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706FE"/>
    <w:multiLevelType w:val="hybridMultilevel"/>
    <w:tmpl w:val="026C2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F70B55"/>
    <w:multiLevelType w:val="multilevel"/>
    <w:tmpl w:val="F73436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DA1C88"/>
    <w:multiLevelType w:val="hybridMultilevel"/>
    <w:tmpl w:val="279C11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0"/>
  </w:num>
  <w:num w:numId="3">
    <w:abstractNumId w:val="1"/>
  </w:num>
  <w:num w:numId="4">
    <w:abstractNumId w:val="7"/>
  </w:num>
  <w:num w:numId="5">
    <w:abstractNumId w:val="12"/>
  </w:num>
  <w:num w:numId="6">
    <w:abstractNumId w:val="4"/>
  </w:num>
  <w:num w:numId="7">
    <w:abstractNumId w:val="14"/>
  </w:num>
  <w:num w:numId="8">
    <w:abstractNumId w:val="11"/>
  </w:num>
  <w:num w:numId="9">
    <w:abstractNumId w:val="5"/>
  </w:num>
  <w:num w:numId="10">
    <w:abstractNumId w:val="6"/>
  </w:num>
  <w:num w:numId="11">
    <w:abstractNumId w:val="8"/>
  </w:num>
  <w:num w:numId="12">
    <w:abstractNumId w:val="13"/>
  </w:num>
  <w:num w:numId="13">
    <w:abstractNumId w:val="0"/>
  </w:num>
  <w:num w:numId="14">
    <w:abstractNumId w:val="3"/>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 Straw">
    <w15:presenceInfo w15:providerId="Windows Live" w15:userId="5048203fb8720d09"/>
  </w15:person>
  <w15:person w15:author="Leadbeater, Elli">
    <w15:presenceInfo w15:providerId="AD" w15:userId="S::elli.leadbeater@rhul.ac.uk::4a31be5e-ed33-4dd3-894a-7de8fa9c879f"/>
  </w15:person>
  <w15:person w15:author="Brown, Mark">
    <w15:presenceInfo w15:providerId="AD" w15:userId="S::mark.brown@rhul.ac.uk::c54aa045-e60c-45cd-826e-47470e8742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4D"/>
    <w:rsid w:val="0000489D"/>
    <w:rsid w:val="00004E3F"/>
    <w:rsid w:val="000102C4"/>
    <w:rsid w:val="000136DE"/>
    <w:rsid w:val="00014C3D"/>
    <w:rsid w:val="00016D3D"/>
    <w:rsid w:val="00017FD0"/>
    <w:rsid w:val="000306B7"/>
    <w:rsid w:val="0003225D"/>
    <w:rsid w:val="00041566"/>
    <w:rsid w:val="0005567C"/>
    <w:rsid w:val="00056360"/>
    <w:rsid w:val="00056E5A"/>
    <w:rsid w:val="0006771F"/>
    <w:rsid w:val="00070E7B"/>
    <w:rsid w:val="00080895"/>
    <w:rsid w:val="000920A3"/>
    <w:rsid w:val="000A56D1"/>
    <w:rsid w:val="000B76DA"/>
    <w:rsid w:val="000F3053"/>
    <w:rsid w:val="00100167"/>
    <w:rsid w:val="00104D20"/>
    <w:rsid w:val="00110107"/>
    <w:rsid w:val="0011022C"/>
    <w:rsid w:val="001114E1"/>
    <w:rsid w:val="0011612E"/>
    <w:rsid w:val="001175A7"/>
    <w:rsid w:val="00124439"/>
    <w:rsid w:val="00127F30"/>
    <w:rsid w:val="00136AD8"/>
    <w:rsid w:val="00150123"/>
    <w:rsid w:val="00160915"/>
    <w:rsid w:val="001623F5"/>
    <w:rsid w:val="00163960"/>
    <w:rsid w:val="001651ED"/>
    <w:rsid w:val="00166609"/>
    <w:rsid w:val="00173410"/>
    <w:rsid w:val="001756E5"/>
    <w:rsid w:val="00177B0E"/>
    <w:rsid w:val="00182640"/>
    <w:rsid w:val="001827B7"/>
    <w:rsid w:val="00184446"/>
    <w:rsid w:val="001845E9"/>
    <w:rsid w:val="00185616"/>
    <w:rsid w:val="00187BEE"/>
    <w:rsid w:val="00192B0B"/>
    <w:rsid w:val="0019487A"/>
    <w:rsid w:val="001A225B"/>
    <w:rsid w:val="001A7B76"/>
    <w:rsid w:val="001B0EF6"/>
    <w:rsid w:val="001B6E82"/>
    <w:rsid w:val="001D1A27"/>
    <w:rsid w:val="001D7D1D"/>
    <w:rsid w:val="001E0B59"/>
    <w:rsid w:val="001E7B1B"/>
    <w:rsid w:val="001F1268"/>
    <w:rsid w:val="00200347"/>
    <w:rsid w:val="002032ED"/>
    <w:rsid w:val="00211D66"/>
    <w:rsid w:val="002129CA"/>
    <w:rsid w:val="002158DE"/>
    <w:rsid w:val="002163AF"/>
    <w:rsid w:val="00217255"/>
    <w:rsid w:val="00235EE5"/>
    <w:rsid w:val="0024160A"/>
    <w:rsid w:val="00246BAD"/>
    <w:rsid w:val="00247D6C"/>
    <w:rsid w:val="00266EB6"/>
    <w:rsid w:val="0027053F"/>
    <w:rsid w:val="002728E7"/>
    <w:rsid w:val="00284612"/>
    <w:rsid w:val="002A3813"/>
    <w:rsid w:val="002A4493"/>
    <w:rsid w:val="002B3720"/>
    <w:rsid w:val="002C426C"/>
    <w:rsid w:val="002D4ACE"/>
    <w:rsid w:val="002D6AEB"/>
    <w:rsid w:val="002F1584"/>
    <w:rsid w:val="002F1BF9"/>
    <w:rsid w:val="002F2A63"/>
    <w:rsid w:val="002F3591"/>
    <w:rsid w:val="00305CB4"/>
    <w:rsid w:val="003108BA"/>
    <w:rsid w:val="00313CCD"/>
    <w:rsid w:val="00317DE3"/>
    <w:rsid w:val="0032165B"/>
    <w:rsid w:val="00326B99"/>
    <w:rsid w:val="00332E60"/>
    <w:rsid w:val="00335655"/>
    <w:rsid w:val="00342D7F"/>
    <w:rsid w:val="00345EDA"/>
    <w:rsid w:val="00350306"/>
    <w:rsid w:val="0035448C"/>
    <w:rsid w:val="0036186E"/>
    <w:rsid w:val="00371247"/>
    <w:rsid w:val="0037332A"/>
    <w:rsid w:val="003741A4"/>
    <w:rsid w:val="00375EAB"/>
    <w:rsid w:val="0039176C"/>
    <w:rsid w:val="0039253F"/>
    <w:rsid w:val="003962E6"/>
    <w:rsid w:val="003A21A9"/>
    <w:rsid w:val="003B25A0"/>
    <w:rsid w:val="003C309A"/>
    <w:rsid w:val="003E0F3C"/>
    <w:rsid w:val="003E1B9C"/>
    <w:rsid w:val="003E60EB"/>
    <w:rsid w:val="003F53B5"/>
    <w:rsid w:val="003F71E3"/>
    <w:rsid w:val="00415B04"/>
    <w:rsid w:val="00427EFD"/>
    <w:rsid w:val="00453F2B"/>
    <w:rsid w:val="004602E9"/>
    <w:rsid w:val="004617B7"/>
    <w:rsid w:val="0046593B"/>
    <w:rsid w:val="00475F27"/>
    <w:rsid w:val="00481903"/>
    <w:rsid w:val="004921DE"/>
    <w:rsid w:val="00494D47"/>
    <w:rsid w:val="00497292"/>
    <w:rsid w:val="00497650"/>
    <w:rsid w:val="0049797A"/>
    <w:rsid w:val="004A6B65"/>
    <w:rsid w:val="004B1075"/>
    <w:rsid w:val="004B73AF"/>
    <w:rsid w:val="004C4EB1"/>
    <w:rsid w:val="004D20F2"/>
    <w:rsid w:val="004E2465"/>
    <w:rsid w:val="004F1F05"/>
    <w:rsid w:val="004F1F0B"/>
    <w:rsid w:val="004F282A"/>
    <w:rsid w:val="004F6BC6"/>
    <w:rsid w:val="005013DC"/>
    <w:rsid w:val="00504685"/>
    <w:rsid w:val="005106CC"/>
    <w:rsid w:val="0051478D"/>
    <w:rsid w:val="00515764"/>
    <w:rsid w:val="005214E8"/>
    <w:rsid w:val="0052254A"/>
    <w:rsid w:val="00523A0A"/>
    <w:rsid w:val="00524883"/>
    <w:rsid w:val="005306C0"/>
    <w:rsid w:val="00540B6E"/>
    <w:rsid w:val="00541F7B"/>
    <w:rsid w:val="0055421B"/>
    <w:rsid w:val="00556FE9"/>
    <w:rsid w:val="00557210"/>
    <w:rsid w:val="005629B2"/>
    <w:rsid w:val="00571316"/>
    <w:rsid w:val="005720CF"/>
    <w:rsid w:val="00581FF8"/>
    <w:rsid w:val="0058317D"/>
    <w:rsid w:val="00586881"/>
    <w:rsid w:val="005C3C23"/>
    <w:rsid w:val="005C46AA"/>
    <w:rsid w:val="005C6EE1"/>
    <w:rsid w:val="005D3A19"/>
    <w:rsid w:val="005D7068"/>
    <w:rsid w:val="005E0091"/>
    <w:rsid w:val="005E4575"/>
    <w:rsid w:val="005E5EE1"/>
    <w:rsid w:val="005F59EB"/>
    <w:rsid w:val="006361C9"/>
    <w:rsid w:val="00636559"/>
    <w:rsid w:val="0064024D"/>
    <w:rsid w:val="00640A06"/>
    <w:rsid w:val="00652CBE"/>
    <w:rsid w:val="00656310"/>
    <w:rsid w:val="00671F60"/>
    <w:rsid w:val="00682DD9"/>
    <w:rsid w:val="0068669D"/>
    <w:rsid w:val="006B1162"/>
    <w:rsid w:val="006B2CAF"/>
    <w:rsid w:val="006B75A5"/>
    <w:rsid w:val="006D1065"/>
    <w:rsid w:val="006D1956"/>
    <w:rsid w:val="006D689C"/>
    <w:rsid w:val="006E1A57"/>
    <w:rsid w:val="006F248D"/>
    <w:rsid w:val="00700E7F"/>
    <w:rsid w:val="0070217D"/>
    <w:rsid w:val="007030EA"/>
    <w:rsid w:val="00705BE4"/>
    <w:rsid w:val="00707E6D"/>
    <w:rsid w:val="007223BC"/>
    <w:rsid w:val="007345A7"/>
    <w:rsid w:val="00737149"/>
    <w:rsid w:val="007664B4"/>
    <w:rsid w:val="00766BE1"/>
    <w:rsid w:val="00776B48"/>
    <w:rsid w:val="0078099A"/>
    <w:rsid w:val="00783387"/>
    <w:rsid w:val="00783E4F"/>
    <w:rsid w:val="007859E3"/>
    <w:rsid w:val="00785A95"/>
    <w:rsid w:val="007863E0"/>
    <w:rsid w:val="007916F6"/>
    <w:rsid w:val="0079367C"/>
    <w:rsid w:val="00794D7D"/>
    <w:rsid w:val="007A22F1"/>
    <w:rsid w:val="007A260B"/>
    <w:rsid w:val="007E1250"/>
    <w:rsid w:val="007E57CE"/>
    <w:rsid w:val="007E7881"/>
    <w:rsid w:val="008006DC"/>
    <w:rsid w:val="00810DF9"/>
    <w:rsid w:val="008145AB"/>
    <w:rsid w:val="008224C8"/>
    <w:rsid w:val="00823365"/>
    <w:rsid w:val="00825366"/>
    <w:rsid w:val="008278B1"/>
    <w:rsid w:val="00834829"/>
    <w:rsid w:val="008352D8"/>
    <w:rsid w:val="008353EE"/>
    <w:rsid w:val="008461AB"/>
    <w:rsid w:val="008606BE"/>
    <w:rsid w:val="0087254B"/>
    <w:rsid w:val="00876308"/>
    <w:rsid w:val="00881085"/>
    <w:rsid w:val="008A22C1"/>
    <w:rsid w:val="008A5DA4"/>
    <w:rsid w:val="008B23E6"/>
    <w:rsid w:val="008B2D56"/>
    <w:rsid w:val="008C2751"/>
    <w:rsid w:val="00900479"/>
    <w:rsid w:val="00905A36"/>
    <w:rsid w:val="009343C8"/>
    <w:rsid w:val="009478CC"/>
    <w:rsid w:val="00953B1F"/>
    <w:rsid w:val="0095706A"/>
    <w:rsid w:val="00957F9B"/>
    <w:rsid w:val="0096239F"/>
    <w:rsid w:val="00966EA4"/>
    <w:rsid w:val="0098001B"/>
    <w:rsid w:val="009832A8"/>
    <w:rsid w:val="00985D20"/>
    <w:rsid w:val="00986D6D"/>
    <w:rsid w:val="009A088D"/>
    <w:rsid w:val="009A1CCF"/>
    <w:rsid w:val="009A7CF1"/>
    <w:rsid w:val="009D0248"/>
    <w:rsid w:val="009D2870"/>
    <w:rsid w:val="009D5EDB"/>
    <w:rsid w:val="009D5FE9"/>
    <w:rsid w:val="009D6207"/>
    <w:rsid w:val="009D670F"/>
    <w:rsid w:val="009D77BF"/>
    <w:rsid w:val="009E3613"/>
    <w:rsid w:val="00A005EF"/>
    <w:rsid w:val="00A33E1A"/>
    <w:rsid w:val="00A4535E"/>
    <w:rsid w:val="00A47D1E"/>
    <w:rsid w:val="00A54C06"/>
    <w:rsid w:val="00A6150A"/>
    <w:rsid w:val="00A637BA"/>
    <w:rsid w:val="00A76D97"/>
    <w:rsid w:val="00A7771A"/>
    <w:rsid w:val="00A84DBC"/>
    <w:rsid w:val="00A866F3"/>
    <w:rsid w:val="00AA4BDE"/>
    <w:rsid w:val="00AA542F"/>
    <w:rsid w:val="00AA55C3"/>
    <w:rsid w:val="00AA6141"/>
    <w:rsid w:val="00AD55A4"/>
    <w:rsid w:val="00AE53F2"/>
    <w:rsid w:val="00AE66BE"/>
    <w:rsid w:val="00AF519B"/>
    <w:rsid w:val="00AF5C20"/>
    <w:rsid w:val="00B1494F"/>
    <w:rsid w:val="00B23946"/>
    <w:rsid w:val="00B243D5"/>
    <w:rsid w:val="00B24C4B"/>
    <w:rsid w:val="00B26F53"/>
    <w:rsid w:val="00B30040"/>
    <w:rsid w:val="00B511ED"/>
    <w:rsid w:val="00B82666"/>
    <w:rsid w:val="00B87D17"/>
    <w:rsid w:val="00BA0B49"/>
    <w:rsid w:val="00BA6C71"/>
    <w:rsid w:val="00BB0114"/>
    <w:rsid w:val="00BB16B2"/>
    <w:rsid w:val="00BB1746"/>
    <w:rsid w:val="00BB2B33"/>
    <w:rsid w:val="00BB4D38"/>
    <w:rsid w:val="00BD0647"/>
    <w:rsid w:val="00BD5E3F"/>
    <w:rsid w:val="00BD61A6"/>
    <w:rsid w:val="00BE0190"/>
    <w:rsid w:val="00BE1B51"/>
    <w:rsid w:val="00BE209B"/>
    <w:rsid w:val="00BF05CF"/>
    <w:rsid w:val="00BF498D"/>
    <w:rsid w:val="00BF7C7B"/>
    <w:rsid w:val="00C051F0"/>
    <w:rsid w:val="00C1682B"/>
    <w:rsid w:val="00C17389"/>
    <w:rsid w:val="00C221AC"/>
    <w:rsid w:val="00C32A1D"/>
    <w:rsid w:val="00C36D77"/>
    <w:rsid w:val="00C4685F"/>
    <w:rsid w:val="00C47065"/>
    <w:rsid w:val="00C476DF"/>
    <w:rsid w:val="00C55CF3"/>
    <w:rsid w:val="00C61DAB"/>
    <w:rsid w:val="00C62F79"/>
    <w:rsid w:val="00C703B5"/>
    <w:rsid w:val="00C75C30"/>
    <w:rsid w:val="00C80107"/>
    <w:rsid w:val="00C8505B"/>
    <w:rsid w:val="00C90128"/>
    <w:rsid w:val="00C90563"/>
    <w:rsid w:val="00CA18F5"/>
    <w:rsid w:val="00CA3B27"/>
    <w:rsid w:val="00CA6CC6"/>
    <w:rsid w:val="00CB4D10"/>
    <w:rsid w:val="00CB66B2"/>
    <w:rsid w:val="00CB695C"/>
    <w:rsid w:val="00CC45DC"/>
    <w:rsid w:val="00CD4D78"/>
    <w:rsid w:val="00CD625E"/>
    <w:rsid w:val="00CE3C40"/>
    <w:rsid w:val="00CE4162"/>
    <w:rsid w:val="00CE51AD"/>
    <w:rsid w:val="00CE5963"/>
    <w:rsid w:val="00CF16FE"/>
    <w:rsid w:val="00CF2187"/>
    <w:rsid w:val="00CF3AB3"/>
    <w:rsid w:val="00CF4CC4"/>
    <w:rsid w:val="00D02EDA"/>
    <w:rsid w:val="00D05326"/>
    <w:rsid w:val="00D11048"/>
    <w:rsid w:val="00D17A27"/>
    <w:rsid w:val="00D21282"/>
    <w:rsid w:val="00D326DA"/>
    <w:rsid w:val="00D40189"/>
    <w:rsid w:val="00D426D7"/>
    <w:rsid w:val="00D551E2"/>
    <w:rsid w:val="00D60B91"/>
    <w:rsid w:val="00D70506"/>
    <w:rsid w:val="00D71EE2"/>
    <w:rsid w:val="00D82083"/>
    <w:rsid w:val="00D953FB"/>
    <w:rsid w:val="00D95918"/>
    <w:rsid w:val="00DA4E2C"/>
    <w:rsid w:val="00DB0A63"/>
    <w:rsid w:val="00DB454F"/>
    <w:rsid w:val="00DB76BD"/>
    <w:rsid w:val="00DD1B2C"/>
    <w:rsid w:val="00DE5D10"/>
    <w:rsid w:val="00DF3D6B"/>
    <w:rsid w:val="00E04986"/>
    <w:rsid w:val="00E0526A"/>
    <w:rsid w:val="00E07AE3"/>
    <w:rsid w:val="00E12E06"/>
    <w:rsid w:val="00E25D54"/>
    <w:rsid w:val="00E36427"/>
    <w:rsid w:val="00E417DA"/>
    <w:rsid w:val="00E44379"/>
    <w:rsid w:val="00E61746"/>
    <w:rsid w:val="00E622FA"/>
    <w:rsid w:val="00E95244"/>
    <w:rsid w:val="00EA2A05"/>
    <w:rsid w:val="00EA4FA3"/>
    <w:rsid w:val="00EA5405"/>
    <w:rsid w:val="00EB0E28"/>
    <w:rsid w:val="00EB12C2"/>
    <w:rsid w:val="00EB144A"/>
    <w:rsid w:val="00EB25B5"/>
    <w:rsid w:val="00EB5C09"/>
    <w:rsid w:val="00EB6333"/>
    <w:rsid w:val="00EC17A4"/>
    <w:rsid w:val="00EC3410"/>
    <w:rsid w:val="00ED546E"/>
    <w:rsid w:val="00EE36D7"/>
    <w:rsid w:val="00F00C11"/>
    <w:rsid w:val="00F025B4"/>
    <w:rsid w:val="00F0540B"/>
    <w:rsid w:val="00F1573D"/>
    <w:rsid w:val="00F158B6"/>
    <w:rsid w:val="00F20790"/>
    <w:rsid w:val="00F266A0"/>
    <w:rsid w:val="00F40522"/>
    <w:rsid w:val="00F462D4"/>
    <w:rsid w:val="00F51D5D"/>
    <w:rsid w:val="00F6399B"/>
    <w:rsid w:val="00F70094"/>
    <w:rsid w:val="00F75E01"/>
    <w:rsid w:val="00F84443"/>
    <w:rsid w:val="00F851D0"/>
    <w:rsid w:val="00F96AB9"/>
    <w:rsid w:val="00F972B2"/>
    <w:rsid w:val="00FA0F41"/>
    <w:rsid w:val="00FB5148"/>
    <w:rsid w:val="00FD67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0BD395"/>
  <w15:chartTrackingRefBased/>
  <w15:docId w15:val="{0F8E46F7-2E3C-F842-81D8-E68528B0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89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402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4024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24D"/>
    <w:rPr>
      <w:sz w:val="18"/>
      <w:szCs w:val="18"/>
    </w:rPr>
  </w:style>
  <w:style w:type="character" w:customStyle="1" w:styleId="BalloonTextChar">
    <w:name w:val="Balloon Text Char"/>
    <w:basedOn w:val="DefaultParagraphFont"/>
    <w:link w:val="BalloonText"/>
    <w:uiPriority w:val="99"/>
    <w:semiHidden/>
    <w:rsid w:val="0064024D"/>
    <w:rPr>
      <w:rFonts w:ascii="Times New Roman" w:hAnsi="Times New Roman" w:cs="Times New Roman"/>
      <w:sz w:val="18"/>
      <w:szCs w:val="18"/>
    </w:rPr>
  </w:style>
  <w:style w:type="character" w:customStyle="1" w:styleId="Heading1Char">
    <w:name w:val="Heading 1 Char"/>
    <w:basedOn w:val="DefaultParagraphFont"/>
    <w:link w:val="Heading1"/>
    <w:uiPriority w:val="9"/>
    <w:rsid w:val="0064024D"/>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64024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64024D"/>
    <w:rPr>
      <w:color w:val="0563C1" w:themeColor="hyperlink"/>
      <w:u w:val="single"/>
    </w:rPr>
  </w:style>
  <w:style w:type="paragraph" w:styleId="NormalWeb">
    <w:name w:val="Normal (Web)"/>
    <w:basedOn w:val="Normal"/>
    <w:uiPriority w:val="99"/>
    <w:unhideWhenUsed/>
    <w:rsid w:val="0064024D"/>
    <w:pPr>
      <w:spacing w:before="100" w:beforeAutospacing="1" w:after="100" w:afterAutospacing="1"/>
    </w:pPr>
  </w:style>
  <w:style w:type="character" w:customStyle="1" w:styleId="apple-converted-space">
    <w:name w:val="apple-converted-space"/>
    <w:basedOn w:val="DefaultParagraphFont"/>
    <w:rsid w:val="0064024D"/>
  </w:style>
  <w:style w:type="character" w:styleId="Emphasis">
    <w:name w:val="Emphasis"/>
    <w:basedOn w:val="DefaultParagraphFont"/>
    <w:uiPriority w:val="20"/>
    <w:qFormat/>
    <w:rsid w:val="0064024D"/>
    <w:rPr>
      <w:i/>
      <w:iCs/>
    </w:rPr>
  </w:style>
  <w:style w:type="paragraph" w:styleId="ListParagraph">
    <w:name w:val="List Paragraph"/>
    <w:basedOn w:val="Normal"/>
    <w:uiPriority w:val="34"/>
    <w:qFormat/>
    <w:rsid w:val="0064024D"/>
    <w:pPr>
      <w:ind w:left="720"/>
      <w:contextualSpacing/>
    </w:pPr>
  </w:style>
  <w:style w:type="character" w:styleId="CommentReference">
    <w:name w:val="annotation reference"/>
    <w:basedOn w:val="DefaultParagraphFont"/>
    <w:uiPriority w:val="99"/>
    <w:semiHidden/>
    <w:unhideWhenUsed/>
    <w:rsid w:val="0064024D"/>
    <w:rPr>
      <w:sz w:val="16"/>
      <w:szCs w:val="16"/>
    </w:rPr>
  </w:style>
  <w:style w:type="paragraph" w:styleId="CommentText">
    <w:name w:val="annotation text"/>
    <w:basedOn w:val="Normal"/>
    <w:link w:val="CommentTextChar"/>
    <w:uiPriority w:val="99"/>
    <w:unhideWhenUsed/>
    <w:rsid w:val="0064024D"/>
    <w:rPr>
      <w:sz w:val="20"/>
      <w:szCs w:val="20"/>
    </w:rPr>
  </w:style>
  <w:style w:type="character" w:customStyle="1" w:styleId="CommentTextChar">
    <w:name w:val="Comment Text Char"/>
    <w:basedOn w:val="DefaultParagraphFont"/>
    <w:link w:val="CommentText"/>
    <w:uiPriority w:val="99"/>
    <w:rsid w:val="0064024D"/>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4024D"/>
    <w:rPr>
      <w:b/>
      <w:bCs/>
    </w:rPr>
  </w:style>
  <w:style w:type="character" w:customStyle="1" w:styleId="CommentSubjectChar">
    <w:name w:val="Comment Subject Char"/>
    <w:basedOn w:val="CommentTextChar"/>
    <w:link w:val="CommentSubject"/>
    <w:uiPriority w:val="99"/>
    <w:semiHidden/>
    <w:rsid w:val="0064024D"/>
    <w:rPr>
      <w:rFonts w:ascii="Times New Roman" w:eastAsia="Times New Roman" w:hAnsi="Times New Roman" w:cs="Times New Roman"/>
      <w:b/>
      <w:bCs/>
      <w:sz w:val="20"/>
      <w:szCs w:val="20"/>
      <w:lang w:eastAsia="en-GB"/>
    </w:rPr>
  </w:style>
  <w:style w:type="table" w:styleId="TableGrid">
    <w:name w:val="Table Grid"/>
    <w:basedOn w:val="TableNormal"/>
    <w:uiPriority w:val="39"/>
    <w:rsid w:val="00640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4024D"/>
    <w:rPr>
      <w:color w:val="605E5C"/>
      <w:shd w:val="clear" w:color="auto" w:fill="E1DFDD"/>
    </w:rPr>
  </w:style>
  <w:style w:type="character" w:styleId="FollowedHyperlink">
    <w:name w:val="FollowedHyperlink"/>
    <w:basedOn w:val="DefaultParagraphFont"/>
    <w:uiPriority w:val="99"/>
    <w:semiHidden/>
    <w:unhideWhenUsed/>
    <w:rsid w:val="0064024D"/>
    <w:rPr>
      <w:color w:val="954F72" w:themeColor="followedHyperlink"/>
      <w:u w:val="single"/>
    </w:rPr>
  </w:style>
  <w:style w:type="paragraph" w:styleId="Revision">
    <w:name w:val="Revision"/>
    <w:hidden/>
    <w:uiPriority w:val="99"/>
    <w:semiHidden/>
    <w:rsid w:val="0064024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501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2873">
      <w:bodyDiv w:val="1"/>
      <w:marLeft w:val="0"/>
      <w:marRight w:val="0"/>
      <w:marTop w:val="0"/>
      <w:marBottom w:val="0"/>
      <w:divBdr>
        <w:top w:val="none" w:sz="0" w:space="0" w:color="auto"/>
        <w:left w:val="none" w:sz="0" w:space="0" w:color="auto"/>
        <w:bottom w:val="none" w:sz="0" w:space="0" w:color="auto"/>
        <w:right w:val="none" w:sz="0" w:space="0" w:color="auto"/>
      </w:divBdr>
    </w:div>
    <w:div w:id="140343539">
      <w:bodyDiv w:val="1"/>
      <w:marLeft w:val="0"/>
      <w:marRight w:val="0"/>
      <w:marTop w:val="0"/>
      <w:marBottom w:val="0"/>
      <w:divBdr>
        <w:top w:val="none" w:sz="0" w:space="0" w:color="auto"/>
        <w:left w:val="none" w:sz="0" w:space="0" w:color="auto"/>
        <w:bottom w:val="none" w:sz="0" w:space="0" w:color="auto"/>
        <w:right w:val="none" w:sz="0" w:space="0" w:color="auto"/>
      </w:divBdr>
      <w:divsChild>
        <w:div w:id="569997717">
          <w:marLeft w:val="0"/>
          <w:marRight w:val="0"/>
          <w:marTop w:val="0"/>
          <w:marBottom w:val="0"/>
          <w:divBdr>
            <w:top w:val="none" w:sz="0" w:space="0" w:color="auto"/>
            <w:left w:val="none" w:sz="0" w:space="0" w:color="auto"/>
            <w:bottom w:val="none" w:sz="0" w:space="0" w:color="auto"/>
            <w:right w:val="none" w:sz="0" w:space="0" w:color="auto"/>
          </w:divBdr>
          <w:divsChild>
            <w:div w:id="362900645">
              <w:marLeft w:val="0"/>
              <w:marRight w:val="0"/>
              <w:marTop w:val="0"/>
              <w:marBottom w:val="0"/>
              <w:divBdr>
                <w:top w:val="none" w:sz="0" w:space="0" w:color="auto"/>
                <w:left w:val="none" w:sz="0" w:space="0" w:color="auto"/>
                <w:bottom w:val="none" w:sz="0" w:space="0" w:color="auto"/>
                <w:right w:val="none" w:sz="0" w:space="0" w:color="auto"/>
              </w:divBdr>
              <w:divsChild>
                <w:div w:id="958071882">
                  <w:marLeft w:val="0"/>
                  <w:marRight w:val="0"/>
                  <w:marTop w:val="0"/>
                  <w:marBottom w:val="0"/>
                  <w:divBdr>
                    <w:top w:val="none" w:sz="0" w:space="0" w:color="auto"/>
                    <w:left w:val="none" w:sz="0" w:space="0" w:color="auto"/>
                    <w:bottom w:val="none" w:sz="0" w:space="0" w:color="auto"/>
                    <w:right w:val="none" w:sz="0" w:space="0" w:color="auto"/>
                  </w:divBdr>
                  <w:divsChild>
                    <w:div w:id="15354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7849">
      <w:bodyDiv w:val="1"/>
      <w:marLeft w:val="0"/>
      <w:marRight w:val="0"/>
      <w:marTop w:val="0"/>
      <w:marBottom w:val="0"/>
      <w:divBdr>
        <w:top w:val="none" w:sz="0" w:space="0" w:color="auto"/>
        <w:left w:val="none" w:sz="0" w:space="0" w:color="auto"/>
        <w:bottom w:val="none" w:sz="0" w:space="0" w:color="auto"/>
        <w:right w:val="none" w:sz="0" w:space="0" w:color="auto"/>
      </w:divBdr>
      <w:divsChild>
        <w:div w:id="1121605992">
          <w:marLeft w:val="0"/>
          <w:marRight w:val="0"/>
          <w:marTop w:val="0"/>
          <w:marBottom w:val="0"/>
          <w:divBdr>
            <w:top w:val="none" w:sz="0" w:space="0" w:color="auto"/>
            <w:left w:val="none" w:sz="0" w:space="0" w:color="auto"/>
            <w:bottom w:val="none" w:sz="0" w:space="0" w:color="auto"/>
            <w:right w:val="none" w:sz="0" w:space="0" w:color="auto"/>
          </w:divBdr>
          <w:divsChild>
            <w:div w:id="986862516">
              <w:marLeft w:val="0"/>
              <w:marRight w:val="0"/>
              <w:marTop w:val="0"/>
              <w:marBottom w:val="0"/>
              <w:divBdr>
                <w:top w:val="none" w:sz="0" w:space="0" w:color="auto"/>
                <w:left w:val="none" w:sz="0" w:space="0" w:color="auto"/>
                <w:bottom w:val="none" w:sz="0" w:space="0" w:color="auto"/>
                <w:right w:val="none" w:sz="0" w:space="0" w:color="auto"/>
              </w:divBdr>
              <w:divsChild>
                <w:div w:id="18436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3419">
      <w:bodyDiv w:val="1"/>
      <w:marLeft w:val="0"/>
      <w:marRight w:val="0"/>
      <w:marTop w:val="0"/>
      <w:marBottom w:val="0"/>
      <w:divBdr>
        <w:top w:val="none" w:sz="0" w:space="0" w:color="auto"/>
        <w:left w:val="none" w:sz="0" w:space="0" w:color="auto"/>
        <w:bottom w:val="none" w:sz="0" w:space="0" w:color="auto"/>
        <w:right w:val="none" w:sz="0" w:space="0" w:color="auto"/>
      </w:divBdr>
    </w:div>
    <w:div w:id="359628381">
      <w:bodyDiv w:val="1"/>
      <w:marLeft w:val="0"/>
      <w:marRight w:val="0"/>
      <w:marTop w:val="0"/>
      <w:marBottom w:val="0"/>
      <w:divBdr>
        <w:top w:val="none" w:sz="0" w:space="0" w:color="auto"/>
        <w:left w:val="none" w:sz="0" w:space="0" w:color="auto"/>
        <w:bottom w:val="none" w:sz="0" w:space="0" w:color="auto"/>
        <w:right w:val="none" w:sz="0" w:space="0" w:color="auto"/>
      </w:divBdr>
      <w:divsChild>
        <w:div w:id="212157458">
          <w:marLeft w:val="0"/>
          <w:marRight w:val="0"/>
          <w:marTop w:val="0"/>
          <w:marBottom w:val="0"/>
          <w:divBdr>
            <w:top w:val="none" w:sz="0" w:space="0" w:color="auto"/>
            <w:left w:val="none" w:sz="0" w:space="0" w:color="auto"/>
            <w:bottom w:val="none" w:sz="0" w:space="0" w:color="auto"/>
            <w:right w:val="none" w:sz="0" w:space="0" w:color="auto"/>
          </w:divBdr>
          <w:divsChild>
            <w:div w:id="2143689490">
              <w:marLeft w:val="0"/>
              <w:marRight w:val="0"/>
              <w:marTop w:val="0"/>
              <w:marBottom w:val="0"/>
              <w:divBdr>
                <w:top w:val="none" w:sz="0" w:space="0" w:color="auto"/>
                <w:left w:val="none" w:sz="0" w:space="0" w:color="auto"/>
                <w:bottom w:val="none" w:sz="0" w:space="0" w:color="auto"/>
                <w:right w:val="none" w:sz="0" w:space="0" w:color="auto"/>
              </w:divBdr>
              <w:divsChild>
                <w:div w:id="836385476">
                  <w:marLeft w:val="0"/>
                  <w:marRight w:val="0"/>
                  <w:marTop w:val="0"/>
                  <w:marBottom w:val="0"/>
                  <w:divBdr>
                    <w:top w:val="none" w:sz="0" w:space="0" w:color="auto"/>
                    <w:left w:val="none" w:sz="0" w:space="0" w:color="auto"/>
                    <w:bottom w:val="none" w:sz="0" w:space="0" w:color="auto"/>
                    <w:right w:val="none" w:sz="0" w:space="0" w:color="auto"/>
                  </w:divBdr>
                  <w:divsChild>
                    <w:div w:id="15039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972036">
      <w:bodyDiv w:val="1"/>
      <w:marLeft w:val="0"/>
      <w:marRight w:val="0"/>
      <w:marTop w:val="0"/>
      <w:marBottom w:val="0"/>
      <w:divBdr>
        <w:top w:val="none" w:sz="0" w:space="0" w:color="auto"/>
        <w:left w:val="none" w:sz="0" w:space="0" w:color="auto"/>
        <w:bottom w:val="none" w:sz="0" w:space="0" w:color="auto"/>
        <w:right w:val="none" w:sz="0" w:space="0" w:color="auto"/>
      </w:divBdr>
      <w:divsChild>
        <w:div w:id="1926038662">
          <w:marLeft w:val="0"/>
          <w:marRight w:val="0"/>
          <w:marTop w:val="0"/>
          <w:marBottom w:val="0"/>
          <w:divBdr>
            <w:top w:val="none" w:sz="0" w:space="0" w:color="auto"/>
            <w:left w:val="none" w:sz="0" w:space="0" w:color="auto"/>
            <w:bottom w:val="none" w:sz="0" w:space="0" w:color="auto"/>
            <w:right w:val="none" w:sz="0" w:space="0" w:color="auto"/>
          </w:divBdr>
          <w:divsChild>
            <w:div w:id="1862040337">
              <w:marLeft w:val="0"/>
              <w:marRight w:val="0"/>
              <w:marTop w:val="0"/>
              <w:marBottom w:val="0"/>
              <w:divBdr>
                <w:top w:val="none" w:sz="0" w:space="0" w:color="auto"/>
                <w:left w:val="none" w:sz="0" w:space="0" w:color="auto"/>
                <w:bottom w:val="none" w:sz="0" w:space="0" w:color="auto"/>
                <w:right w:val="none" w:sz="0" w:space="0" w:color="auto"/>
              </w:divBdr>
              <w:divsChild>
                <w:div w:id="18948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22915">
      <w:bodyDiv w:val="1"/>
      <w:marLeft w:val="0"/>
      <w:marRight w:val="0"/>
      <w:marTop w:val="0"/>
      <w:marBottom w:val="0"/>
      <w:divBdr>
        <w:top w:val="none" w:sz="0" w:space="0" w:color="auto"/>
        <w:left w:val="none" w:sz="0" w:space="0" w:color="auto"/>
        <w:bottom w:val="none" w:sz="0" w:space="0" w:color="auto"/>
        <w:right w:val="none" w:sz="0" w:space="0" w:color="auto"/>
      </w:divBdr>
    </w:div>
    <w:div w:id="485780926">
      <w:bodyDiv w:val="1"/>
      <w:marLeft w:val="0"/>
      <w:marRight w:val="0"/>
      <w:marTop w:val="0"/>
      <w:marBottom w:val="0"/>
      <w:divBdr>
        <w:top w:val="none" w:sz="0" w:space="0" w:color="auto"/>
        <w:left w:val="none" w:sz="0" w:space="0" w:color="auto"/>
        <w:bottom w:val="none" w:sz="0" w:space="0" w:color="auto"/>
        <w:right w:val="none" w:sz="0" w:space="0" w:color="auto"/>
      </w:divBdr>
    </w:div>
    <w:div w:id="496386807">
      <w:bodyDiv w:val="1"/>
      <w:marLeft w:val="0"/>
      <w:marRight w:val="0"/>
      <w:marTop w:val="0"/>
      <w:marBottom w:val="0"/>
      <w:divBdr>
        <w:top w:val="none" w:sz="0" w:space="0" w:color="auto"/>
        <w:left w:val="none" w:sz="0" w:space="0" w:color="auto"/>
        <w:bottom w:val="none" w:sz="0" w:space="0" w:color="auto"/>
        <w:right w:val="none" w:sz="0" w:space="0" w:color="auto"/>
      </w:divBdr>
      <w:divsChild>
        <w:div w:id="1453020050">
          <w:marLeft w:val="0"/>
          <w:marRight w:val="0"/>
          <w:marTop w:val="0"/>
          <w:marBottom w:val="0"/>
          <w:divBdr>
            <w:top w:val="none" w:sz="0" w:space="0" w:color="auto"/>
            <w:left w:val="none" w:sz="0" w:space="0" w:color="auto"/>
            <w:bottom w:val="none" w:sz="0" w:space="0" w:color="auto"/>
            <w:right w:val="none" w:sz="0" w:space="0" w:color="auto"/>
          </w:divBdr>
          <w:divsChild>
            <w:div w:id="405761014">
              <w:marLeft w:val="0"/>
              <w:marRight w:val="0"/>
              <w:marTop w:val="0"/>
              <w:marBottom w:val="0"/>
              <w:divBdr>
                <w:top w:val="none" w:sz="0" w:space="0" w:color="auto"/>
                <w:left w:val="none" w:sz="0" w:space="0" w:color="auto"/>
                <w:bottom w:val="none" w:sz="0" w:space="0" w:color="auto"/>
                <w:right w:val="none" w:sz="0" w:space="0" w:color="auto"/>
              </w:divBdr>
              <w:divsChild>
                <w:div w:id="3242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9831">
      <w:bodyDiv w:val="1"/>
      <w:marLeft w:val="0"/>
      <w:marRight w:val="0"/>
      <w:marTop w:val="0"/>
      <w:marBottom w:val="0"/>
      <w:divBdr>
        <w:top w:val="none" w:sz="0" w:space="0" w:color="auto"/>
        <w:left w:val="none" w:sz="0" w:space="0" w:color="auto"/>
        <w:bottom w:val="none" w:sz="0" w:space="0" w:color="auto"/>
        <w:right w:val="none" w:sz="0" w:space="0" w:color="auto"/>
      </w:divBdr>
      <w:divsChild>
        <w:div w:id="883520207">
          <w:marLeft w:val="0"/>
          <w:marRight w:val="0"/>
          <w:marTop w:val="0"/>
          <w:marBottom w:val="0"/>
          <w:divBdr>
            <w:top w:val="none" w:sz="0" w:space="0" w:color="auto"/>
            <w:left w:val="none" w:sz="0" w:space="0" w:color="auto"/>
            <w:bottom w:val="none" w:sz="0" w:space="0" w:color="auto"/>
            <w:right w:val="none" w:sz="0" w:space="0" w:color="auto"/>
          </w:divBdr>
          <w:divsChild>
            <w:div w:id="1883904807">
              <w:marLeft w:val="0"/>
              <w:marRight w:val="0"/>
              <w:marTop w:val="0"/>
              <w:marBottom w:val="0"/>
              <w:divBdr>
                <w:top w:val="none" w:sz="0" w:space="0" w:color="auto"/>
                <w:left w:val="none" w:sz="0" w:space="0" w:color="auto"/>
                <w:bottom w:val="none" w:sz="0" w:space="0" w:color="auto"/>
                <w:right w:val="none" w:sz="0" w:space="0" w:color="auto"/>
              </w:divBdr>
              <w:divsChild>
                <w:div w:id="2060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7011">
      <w:bodyDiv w:val="1"/>
      <w:marLeft w:val="0"/>
      <w:marRight w:val="0"/>
      <w:marTop w:val="0"/>
      <w:marBottom w:val="0"/>
      <w:divBdr>
        <w:top w:val="none" w:sz="0" w:space="0" w:color="auto"/>
        <w:left w:val="none" w:sz="0" w:space="0" w:color="auto"/>
        <w:bottom w:val="none" w:sz="0" w:space="0" w:color="auto"/>
        <w:right w:val="none" w:sz="0" w:space="0" w:color="auto"/>
      </w:divBdr>
    </w:div>
    <w:div w:id="629942808">
      <w:bodyDiv w:val="1"/>
      <w:marLeft w:val="0"/>
      <w:marRight w:val="0"/>
      <w:marTop w:val="0"/>
      <w:marBottom w:val="0"/>
      <w:divBdr>
        <w:top w:val="none" w:sz="0" w:space="0" w:color="auto"/>
        <w:left w:val="none" w:sz="0" w:space="0" w:color="auto"/>
        <w:bottom w:val="none" w:sz="0" w:space="0" w:color="auto"/>
        <w:right w:val="none" w:sz="0" w:space="0" w:color="auto"/>
      </w:divBdr>
      <w:divsChild>
        <w:div w:id="1472361468">
          <w:marLeft w:val="0"/>
          <w:marRight w:val="0"/>
          <w:marTop w:val="0"/>
          <w:marBottom w:val="0"/>
          <w:divBdr>
            <w:top w:val="none" w:sz="0" w:space="0" w:color="auto"/>
            <w:left w:val="none" w:sz="0" w:space="0" w:color="auto"/>
            <w:bottom w:val="none" w:sz="0" w:space="0" w:color="auto"/>
            <w:right w:val="none" w:sz="0" w:space="0" w:color="auto"/>
          </w:divBdr>
          <w:divsChild>
            <w:div w:id="1444613276">
              <w:marLeft w:val="0"/>
              <w:marRight w:val="0"/>
              <w:marTop w:val="0"/>
              <w:marBottom w:val="0"/>
              <w:divBdr>
                <w:top w:val="none" w:sz="0" w:space="0" w:color="auto"/>
                <w:left w:val="none" w:sz="0" w:space="0" w:color="auto"/>
                <w:bottom w:val="none" w:sz="0" w:space="0" w:color="auto"/>
                <w:right w:val="none" w:sz="0" w:space="0" w:color="auto"/>
              </w:divBdr>
              <w:divsChild>
                <w:div w:id="16015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90086">
      <w:bodyDiv w:val="1"/>
      <w:marLeft w:val="0"/>
      <w:marRight w:val="0"/>
      <w:marTop w:val="0"/>
      <w:marBottom w:val="0"/>
      <w:divBdr>
        <w:top w:val="none" w:sz="0" w:space="0" w:color="auto"/>
        <w:left w:val="none" w:sz="0" w:space="0" w:color="auto"/>
        <w:bottom w:val="none" w:sz="0" w:space="0" w:color="auto"/>
        <w:right w:val="none" w:sz="0" w:space="0" w:color="auto"/>
      </w:divBdr>
      <w:divsChild>
        <w:div w:id="1350374649">
          <w:marLeft w:val="0"/>
          <w:marRight w:val="0"/>
          <w:marTop w:val="0"/>
          <w:marBottom w:val="0"/>
          <w:divBdr>
            <w:top w:val="none" w:sz="0" w:space="0" w:color="auto"/>
            <w:left w:val="none" w:sz="0" w:space="0" w:color="auto"/>
            <w:bottom w:val="none" w:sz="0" w:space="0" w:color="auto"/>
            <w:right w:val="none" w:sz="0" w:space="0" w:color="auto"/>
          </w:divBdr>
          <w:divsChild>
            <w:div w:id="127747222">
              <w:marLeft w:val="0"/>
              <w:marRight w:val="0"/>
              <w:marTop w:val="0"/>
              <w:marBottom w:val="0"/>
              <w:divBdr>
                <w:top w:val="none" w:sz="0" w:space="0" w:color="auto"/>
                <w:left w:val="none" w:sz="0" w:space="0" w:color="auto"/>
                <w:bottom w:val="none" w:sz="0" w:space="0" w:color="auto"/>
                <w:right w:val="none" w:sz="0" w:space="0" w:color="auto"/>
              </w:divBdr>
              <w:divsChild>
                <w:div w:id="10405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4969">
      <w:bodyDiv w:val="1"/>
      <w:marLeft w:val="0"/>
      <w:marRight w:val="0"/>
      <w:marTop w:val="0"/>
      <w:marBottom w:val="0"/>
      <w:divBdr>
        <w:top w:val="none" w:sz="0" w:space="0" w:color="auto"/>
        <w:left w:val="none" w:sz="0" w:space="0" w:color="auto"/>
        <w:bottom w:val="none" w:sz="0" w:space="0" w:color="auto"/>
        <w:right w:val="none" w:sz="0" w:space="0" w:color="auto"/>
      </w:divBdr>
    </w:div>
    <w:div w:id="1041324134">
      <w:bodyDiv w:val="1"/>
      <w:marLeft w:val="0"/>
      <w:marRight w:val="0"/>
      <w:marTop w:val="0"/>
      <w:marBottom w:val="0"/>
      <w:divBdr>
        <w:top w:val="none" w:sz="0" w:space="0" w:color="auto"/>
        <w:left w:val="none" w:sz="0" w:space="0" w:color="auto"/>
        <w:bottom w:val="none" w:sz="0" w:space="0" w:color="auto"/>
        <w:right w:val="none" w:sz="0" w:space="0" w:color="auto"/>
      </w:divBdr>
      <w:divsChild>
        <w:div w:id="978342816">
          <w:marLeft w:val="0"/>
          <w:marRight w:val="0"/>
          <w:marTop w:val="0"/>
          <w:marBottom w:val="0"/>
          <w:divBdr>
            <w:top w:val="none" w:sz="0" w:space="0" w:color="auto"/>
            <w:left w:val="none" w:sz="0" w:space="0" w:color="auto"/>
            <w:bottom w:val="none" w:sz="0" w:space="0" w:color="auto"/>
            <w:right w:val="none" w:sz="0" w:space="0" w:color="auto"/>
          </w:divBdr>
          <w:divsChild>
            <w:div w:id="681665301">
              <w:marLeft w:val="0"/>
              <w:marRight w:val="0"/>
              <w:marTop w:val="0"/>
              <w:marBottom w:val="0"/>
              <w:divBdr>
                <w:top w:val="none" w:sz="0" w:space="0" w:color="auto"/>
                <w:left w:val="none" w:sz="0" w:space="0" w:color="auto"/>
                <w:bottom w:val="none" w:sz="0" w:space="0" w:color="auto"/>
                <w:right w:val="none" w:sz="0" w:space="0" w:color="auto"/>
              </w:divBdr>
              <w:divsChild>
                <w:div w:id="351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59428">
      <w:bodyDiv w:val="1"/>
      <w:marLeft w:val="0"/>
      <w:marRight w:val="0"/>
      <w:marTop w:val="0"/>
      <w:marBottom w:val="0"/>
      <w:divBdr>
        <w:top w:val="none" w:sz="0" w:space="0" w:color="auto"/>
        <w:left w:val="none" w:sz="0" w:space="0" w:color="auto"/>
        <w:bottom w:val="none" w:sz="0" w:space="0" w:color="auto"/>
        <w:right w:val="none" w:sz="0" w:space="0" w:color="auto"/>
      </w:divBdr>
      <w:divsChild>
        <w:div w:id="765341981">
          <w:marLeft w:val="0"/>
          <w:marRight w:val="0"/>
          <w:marTop w:val="0"/>
          <w:marBottom w:val="0"/>
          <w:divBdr>
            <w:top w:val="none" w:sz="0" w:space="0" w:color="auto"/>
            <w:left w:val="none" w:sz="0" w:space="0" w:color="auto"/>
            <w:bottom w:val="none" w:sz="0" w:space="0" w:color="auto"/>
            <w:right w:val="none" w:sz="0" w:space="0" w:color="auto"/>
          </w:divBdr>
          <w:divsChild>
            <w:div w:id="1618176198">
              <w:marLeft w:val="0"/>
              <w:marRight w:val="0"/>
              <w:marTop w:val="0"/>
              <w:marBottom w:val="0"/>
              <w:divBdr>
                <w:top w:val="none" w:sz="0" w:space="0" w:color="auto"/>
                <w:left w:val="none" w:sz="0" w:space="0" w:color="auto"/>
                <w:bottom w:val="none" w:sz="0" w:space="0" w:color="auto"/>
                <w:right w:val="none" w:sz="0" w:space="0" w:color="auto"/>
              </w:divBdr>
              <w:divsChild>
                <w:div w:id="810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3700">
      <w:bodyDiv w:val="1"/>
      <w:marLeft w:val="0"/>
      <w:marRight w:val="0"/>
      <w:marTop w:val="0"/>
      <w:marBottom w:val="0"/>
      <w:divBdr>
        <w:top w:val="none" w:sz="0" w:space="0" w:color="auto"/>
        <w:left w:val="none" w:sz="0" w:space="0" w:color="auto"/>
        <w:bottom w:val="none" w:sz="0" w:space="0" w:color="auto"/>
        <w:right w:val="none" w:sz="0" w:space="0" w:color="auto"/>
      </w:divBdr>
      <w:divsChild>
        <w:div w:id="483930891">
          <w:marLeft w:val="0"/>
          <w:marRight w:val="0"/>
          <w:marTop w:val="0"/>
          <w:marBottom w:val="0"/>
          <w:divBdr>
            <w:top w:val="none" w:sz="0" w:space="0" w:color="auto"/>
            <w:left w:val="none" w:sz="0" w:space="0" w:color="auto"/>
            <w:bottom w:val="none" w:sz="0" w:space="0" w:color="auto"/>
            <w:right w:val="none" w:sz="0" w:space="0" w:color="auto"/>
          </w:divBdr>
          <w:divsChild>
            <w:div w:id="1683043916">
              <w:marLeft w:val="0"/>
              <w:marRight w:val="0"/>
              <w:marTop w:val="0"/>
              <w:marBottom w:val="0"/>
              <w:divBdr>
                <w:top w:val="none" w:sz="0" w:space="0" w:color="auto"/>
                <w:left w:val="none" w:sz="0" w:space="0" w:color="auto"/>
                <w:bottom w:val="none" w:sz="0" w:space="0" w:color="auto"/>
                <w:right w:val="none" w:sz="0" w:space="0" w:color="auto"/>
              </w:divBdr>
              <w:divsChild>
                <w:div w:id="2761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59752">
      <w:bodyDiv w:val="1"/>
      <w:marLeft w:val="0"/>
      <w:marRight w:val="0"/>
      <w:marTop w:val="0"/>
      <w:marBottom w:val="0"/>
      <w:divBdr>
        <w:top w:val="none" w:sz="0" w:space="0" w:color="auto"/>
        <w:left w:val="none" w:sz="0" w:space="0" w:color="auto"/>
        <w:bottom w:val="none" w:sz="0" w:space="0" w:color="auto"/>
        <w:right w:val="none" w:sz="0" w:space="0" w:color="auto"/>
      </w:divBdr>
      <w:divsChild>
        <w:div w:id="560989336">
          <w:marLeft w:val="0"/>
          <w:marRight w:val="0"/>
          <w:marTop w:val="0"/>
          <w:marBottom w:val="0"/>
          <w:divBdr>
            <w:top w:val="none" w:sz="0" w:space="0" w:color="auto"/>
            <w:left w:val="none" w:sz="0" w:space="0" w:color="auto"/>
            <w:bottom w:val="none" w:sz="0" w:space="0" w:color="auto"/>
            <w:right w:val="none" w:sz="0" w:space="0" w:color="auto"/>
          </w:divBdr>
          <w:divsChild>
            <w:div w:id="1706517518">
              <w:marLeft w:val="0"/>
              <w:marRight w:val="0"/>
              <w:marTop w:val="0"/>
              <w:marBottom w:val="0"/>
              <w:divBdr>
                <w:top w:val="none" w:sz="0" w:space="0" w:color="auto"/>
                <w:left w:val="none" w:sz="0" w:space="0" w:color="auto"/>
                <w:bottom w:val="none" w:sz="0" w:space="0" w:color="auto"/>
                <w:right w:val="none" w:sz="0" w:space="0" w:color="auto"/>
              </w:divBdr>
              <w:divsChild>
                <w:div w:id="14052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5137">
      <w:bodyDiv w:val="1"/>
      <w:marLeft w:val="0"/>
      <w:marRight w:val="0"/>
      <w:marTop w:val="0"/>
      <w:marBottom w:val="0"/>
      <w:divBdr>
        <w:top w:val="none" w:sz="0" w:space="0" w:color="auto"/>
        <w:left w:val="none" w:sz="0" w:space="0" w:color="auto"/>
        <w:bottom w:val="none" w:sz="0" w:space="0" w:color="auto"/>
        <w:right w:val="none" w:sz="0" w:space="0" w:color="auto"/>
      </w:divBdr>
      <w:divsChild>
        <w:div w:id="789932845">
          <w:marLeft w:val="0"/>
          <w:marRight w:val="0"/>
          <w:marTop w:val="0"/>
          <w:marBottom w:val="0"/>
          <w:divBdr>
            <w:top w:val="none" w:sz="0" w:space="0" w:color="auto"/>
            <w:left w:val="none" w:sz="0" w:space="0" w:color="auto"/>
            <w:bottom w:val="none" w:sz="0" w:space="0" w:color="auto"/>
            <w:right w:val="none" w:sz="0" w:space="0" w:color="auto"/>
          </w:divBdr>
          <w:divsChild>
            <w:div w:id="59406632">
              <w:marLeft w:val="0"/>
              <w:marRight w:val="0"/>
              <w:marTop w:val="0"/>
              <w:marBottom w:val="0"/>
              <w:divBdr>
                <w:top w:val="none" w:sz="0" w:space="0" w:color="auto"/>
                <w:left w:val="none" w:sz="0" w:space="0" w:color="auto"/>
                <w:bottom w:val="none" w:sz="0" w:space="0" w:color="auto"/>
                <w:right w:val="none" w:sz="0" w:space="0" w:color="auto"/>
              </w:divBdr>
              <w:divsChild>
                <w:div w:id="8493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1988">
      <w:bodyDiv w:val="1"/>
      <w:marLeft w:val="0"/>
      <w:marRight w:val="0"/>
      <w:marTop w:val="0"/>
      <w:marBottom w:val="0"/>
      <w:divBdr>
        <w:top w:val="none" w:sz="0" w:space="0" w:color="auto"/>
        <w:left w:val="none" w:sz="0" w:space="0" w:color="auto"/>
        <w:bottom w:val="none" w:sz="0" w:space="0" w:color="auto"/>
        <w:right w:val="none" w:sz="0" w:space="0" w:color="auto"/>
      </w:divBdr>
      <w:divsChild>
        <w:div w:id="614865898">
          <w:marLeft w:val="0"/>
          <w:marRight w:val="0"/>
          <w:marTop w:val="0"/>
          <w:marBottom w:val="0"/>
          <w:divBdr>
            <w:top w:val="none" w:sz="0" w:space="0" w:color="auto"/>
            <w:left w:val="none" w:sz="0" w:space="0" w:color="auto"/>
            <w:bottom w:val="none" w:sz="0" w:space="0" w:color="auto"/>
            <w:right w:val="none" w:sz="0" w:space="0" w:color="auto"/>
          </w:divBdr>
          <w:divsChild>
            <w:div w:id="751463786">
              <w:marLeft w:val="0"/>
              <w:marRight w:val="0"/>
              <w:marTop w:val="0"/>
              <w:marBottom w:val="0"/>
              <w:divBdr>
                <w:top w:val="none" w:sz="0" w:space="0" w:color="auto"/>
                <w:left w:val="none" w:sz="0" w:space="0" w:color="auto"/>
                <w:bottom w:val="none" w:sz="0" w:space="0" w:color="auto"/>
                <w:right w:val="none" w:sz="0" w:space="0" w:color="auto"/>
              </w:divBdr>
              <w:divsChild>
                <w:div w:id="441802870">
                  <w:marLeft w:val="0"/>
                  <w:marRight w:val="0"/>
                  <w:marTop w:val="0"/>
                  <w:marBottom w:val="0"/>
                  <w:divBdr>
                    <w:top w:val="none" w:sz="0" w:space="0" w:color="auto"/>
                    <w:left w:val="none" w:sz="0" w:space="0" w:color="auto"/>
                    <w:bottom w:val="none" w:sz="0" w:space="0" w:color="auto"/>
                    <w:right w:val="none" w:sz="0" w:space="0" w:color="auto"/>
                  </w:divBdr>
                  <w:divsChild>
                    <w:div w:id="19311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647491">
      <w:bodyDiv w:val="1"/>
      <w:marLeft w:val="0"/>
      <w:marRight w:val="0"/>
      <w:marTop w:val="0"/>
      <w:marBottom w:val="0"/>
      <w:divBdr>
        <w:top w:val="none" w:sz="0" w:space="0" w:color="auto"/>
        <w:left w:val="none" w:sz="0" w:space="0" w:color="auto"/>
        <w:bottom w:val="none" w:sz="0" w:space="0" w:color="auto"/>
        <w:right w:val="none" w:sz="0" w:space="0" w:color="auto"/>
      </w:divBdr>
    </w:div>
    <w:div w:id="1937513880">
      <w:bodyDiv w:val="1"/>
      <w:marLeft w:val="0"/>
      <w:marRight w:val="0"/>
      <w:marTop w:val="0"/>
      <w:marBottom w:val="0"/>
      <w:divBdr>
        <w:top w:val="none" w:sz="0" w:space="0" w:color="auto"/>
        <w:left w:val="none" w:sz="0" w:space="0" w:color="auto"/>
        <w:bottom w:val="none" w:sz="0" w:space="0" w:color="auto"/>
        <w:right w:val="none" w:sz="0" w:space="0" w:color="auto"/>
      </w:divBdr>
      <w:divsChild>
        <w:div w:id="1812602074">
          <w:marLeft w:val="0"/>
          <w:marRight w:val="0"/>
          <w:marTop w:val="0"/>
          <w:marBottom w:val="0"/>
          <w:divBdr>
            <w:top w:val="none" w:sz="0" w:space="0" w:color="auto"/>
            <w:left w:val="none" w:sz="0" w:space="0" w:color="auto"/>
            <w:bottom w:val="none" w:sz="0" w:space="0" w:color="auto"/>
            <w:right w:val="none" w:sz="0" w:space="0" w:color="auto"/>
          </w:divBdr>
          <w:divsChild>
            <w:div w:id="1162627700">
              <w:marLeft w:val="0"/>
              <w:marRight w:val="0"/>
              <w:marTop w:val="0"/>
              <w:marBottom w:val="0"/>
              <w:divBdr>
                <w:top w:val="none" w:sz="0" w:space="0" w:color="auto"/>
                <w:left w:val="none" w:sz="0" w:space="0" w:color="auto"/>
                <w:bottom w:val="none" w:sz="0" w:space="0" w:color="auto"/>
                <w:right w:val="none" w:sz="0" w:space="0" w:color="auto"/>
              </w:divBdr>
              <w:divsChild>
                <w:div w:id="19163976">
                  <w:marLeft w:val="0"/>
                  <w:marRight w:val="0"/>
                  <w:marTop w:val="0"/>
                  <w:marBottom w:val="0"/>
                  <w:divBdr>
                    <w:top w:val="none" w:sz="0" w:space="0" w:color="auto"/>
                    <w:left w:val="none" w:sz="0" w:space="0" w:color="auto"/>
                    <w:bottom w:val="none" w:sz="0" w:space="0" w:color="auto"/>
                    <w:right w:val="none" w:sz="0" w:space="0" w:color="auto"/>
                  </w:divBdr>
                  <w:divsChild>
                    <w:div w:id="16222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925595">
      <w:bodyDiv w:val="1"/>
      <w:marLeft w:val="0"/>
      <w:marRight w:val="0"/>
      <w:marTop w:val="0"/>
      <w:marBottom w:val="0"/>
      <w:divBdr>
        <w:top w:val="none" w:sz="0" w:space="0" w:color="auto"/>
        <w:left w:val="none" w:sz="0" w:space="0" w:color="auto"/>
        <w:bottom w:val="none" w:sz="0" w:space="0" w:color="auto"/>
        <w:right w:val="none" w:sz="0" w:space="0" w:color="auto"/>
      </w:divBdr>
      <w:divsChild>
        <w:div w:id="2015457111">
          <w:marLeft w:val="0"/>
          <w:marRight w:val="0"/>
          <w:marTop w:val="0"/>
          <w:marBottom w:val="0"/>
          <w:divBdr>
            <w:top w:val="none" w:sz="0" w:space="0" w:color="auto"/>
            <w:left w:val="none" w:sz="0" w:space="0" w:color="auto"/>
            <w:bottom w:val="none" w:sz="0" w:space="0" w:color="auto"/>
            <w:right w:val="none" w:sz="0" w:space="0" w:color="auto"/>
          </w:divBdr>
          <w:divsChild>
            <w:div w:id="531504263">
              <w:marLeft w:val="0"/>
              <w:marRight w:val="0"/>
              <w:marTop w:val="0"/>
              <w:marBottom w:val="0"/>
              <w:divBdr>
                <w:top w:val="none" w:sz="0" w:space="0" w:color="auto"/>
                <w:left w:val="none" w:sz="0" w:space="0" w:color="auto"/>
                <w:bottom w:val="none" w:sz="0" w:space="0" w:color="auto"/>
                <w:right w:val="none" w:sz="0" w:space="0" w:color="auto"/>
              </w:divBdr>
              <w:divsChild>
                <w:div w:id="1298295493">
                  <w:marLeft w:val="0"/>
                  <w:marRight w:val="0"/>
                  <w:marTop w:val="0"/>
                  <w:marBottom w:val="0"/>
                  <w:divBdr>
                    <w:top w:val="none" w:sz="0" w:space="0" w:color="auto"/>
                    <w:left w:val="none" w:sz="0" w:space="0" w:color="auto"/>
                    <w:bottom w:val="none" w:sz="0" w:space="0" w:color="auto"/>
                    <w:right w:val="none" w:sz="0" w:space="0" w:color="auto"/>
                  </w:divBdr>
                  <w:divsChild>
                    <w:div w:id="3634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pesticides.gov.uk/adjuvants/Search.aspx"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gaylordchemical.com/wp-content/uploads/2015/11/NMP-vs-DMSO-brochur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fera.defra.gov.uk/pusstats/surveys/" TargetMode="External"/><Relationship Id="rId11" Type="http://schemas.openxmlformats.org/officeDocument/2006/relationships/hyperlink" Target="https://www.monsanto-ag.co.uk/media/1950/roundup-proactive-label-november-2016.pdf" TargetMode="External"/><Relationship Id="rId5" Type="http://schemas.openxmlformats.org/officeDocument/2006/relationships/image" Target="media/image1.emf"/><Relationship Id="rId10" Type="http://schemas.openxmlformats.org/officeDocument/2006/relationships/hyperlink" Target="https://www.monsanto-ag.co.uk/media/2029/roundup-proactive-eia.pdf" TargetMode="External"/><Relationship Id="rId4" Type="http://schemas.openxmlformats.org/officeDocument/2006/relationships/webSettings" Target="webSettings.xml"/><Relationship Id="rId9" Type="http://schemas.openxmlformats.org/officeDocument/2006/relationships/hyperlink" Target="https://secure.pesticides.gov.uk/pestreg/ProdSearch.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30</Pages>
  <Words>8717</Words>
  <Characters>49693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Straw</dc:creator>
  <cp:keywords/>
  <dc:description/>
  <cp:lastModifiedBy>Edward Straw</cp:lastModifiedBy>
  <cp:revision>169</cp:revision>
  <dcterms:created xsi:type="dcterms:W3CDTF">2021-03-24T09:07:00Z</dcterms:created>
  <dcterms:modified xsi:type="dcterms:W3CDTF">2021-05-11T09:15:00Z</dcterms:modified>
</cp:coreProperties>
</file>